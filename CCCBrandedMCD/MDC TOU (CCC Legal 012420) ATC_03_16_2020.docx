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AFB7A" w14:textId="038D9AA4" w:rsidR="00667E7A" w:rsidRPr="00667E7A" w:rsidRDefault="006431AD" w:rsidP="00667E7A">
      <w:pPr>
        <w:spacing w:line="240" w:lineRule="auto"/>
        <w:jc w:val="center"/>
        <w:rPr>
          <w:rFonts w:ascii="Arial" w:hAnsi="Arial" w:cs="Arial"/>
          <w:b/>
          <w:caps/>
          <w:sz w:val="20"/>
          <w:szCs w:val="20"/>
        </w:rPr>
      </w:pPr>
      <w:r>
        <w:rPr>
          <w:rFonts w:ascii="Arial" w:hAnsi="Arial" w:cs="Arial"/>
          <w:b/>
          <w:caps/>
          <w:sz w:val="20"/>
          <w:szCs w:val="20"/>
        </w:rPr>
        <w:t>Terms of use</w:t>
      </w:r>
      <w:r w:rsidR="00667E7A">
        <w:rPr>
          <w:rFonts w:ascii="Arial" w:hAnsi="Arial" w:cs="Arial"/>
          <w:b/>
          <w:caps/>
          <w:sz w:val="20"/>
          <w:szCs w:val="20"/>
        </w:rPr>
        <w:br/>
      </w:r>
      <w:r w:rsidR="00667E7A" w:rsidRPr="006B13E2">
        <w:rPr>
          <w:rFonts w:ascii="Arial" w:hAnsi="Arial" w:cs="Arial"/>
          <w:b/>
          <w:i/>
          <w:sz w:val="20"/>
          <w:szCs w:val="20"/>
        </w:rPr>
        <w:t>for</w:t>
      </w:r>
      <w:r w:rsidR="00667E7A">
        <w:rPr>
          <w:rFonts w:ascii="Arial" w:hAnsi="Arial" w:cs="Arial"/>
          <w:b/>
          <w:sz w:val="20"/>
          <w:szCs w:val="20"/>
        </w:rPr>
        <w:br/>
      </w:r>
      <w:r w:rsidR="006B13E2">
        <w:rPr>
          <w:rFonts w:ascii="Arial" w:hAnsi="Arial" w:cs="Arial"/>
          <w:b/>
          <w:caps/>
          <w:sz w:val="20"/>
          <w:szCs w:val="20"/>
        </w:rPr>
        <w:t>CCC® Mobile Crash Detection</w:t>
      </w:r>
    </w:p>
    <w:p w14:paraId="6D39EC3D" w14:textId="019D6F98" w:rsidR="006721C6" w:rsidRPr="006800D1" w:rsidRDefault="006800D1" w:rsidP="00F610A3">
      <w:pPr>
        <w:spacing w:line="240" w:lineRule="auto"/>
        <w:jc w:val="center"/>
        <w:rPr>
          <w:rFonts w:ascii="Arial" w:hAnsi="Arial" w:cs="Arial"/>
          <w:b/>
          <w:sz w:val="20"/>
          <w:szCs w:val="20"/>
        </w:rPr>
      </w:pPr>
      <w:r w:rsidRPr="006800D1">
        <w:rPr>
          <w:rFonts w:ascii="Arial" w:hAnsi="Arial" w:cs="Arial"/>
          <w:b/>
          <w:sz w:val="20"/>
          <w:szCs w:val="20"/>
        </w:rPr>
        <w:t xml:space="preserve">Effective </w:t>
      </w:r>
      <w:del w:id="0" w:author="Austin Cox" w:date="2020-02-24T19:30:00Z">
        <w:r w:rsidRPr="006800D1" w:rsidDel="0067312C">
          <w:rPr>
            <w:rFonts w:ascii="Arial" w:hAnsi="Arial" w:cs="Arial"/>
            <w:b/>
            <w:sz w:val="20"/>
            <w:szCs w:val="20"/>
          </w:rPr>
          <w:delText xml:space="preserve">January </w:delText>
        </w:r>
      </w:del>
      <w:ins w:id="1" w:author="Austin Cox" w:date="2020-02-24T19:30:00Z">
        <w:r w:rsidR="0067312C">
          <w:rPr>
            <w:rFonts w:ascii="Arial" w:hAnsi="Arial" w:cs="Arial"/>
            <w:b/>
            <w:sz w:val="20"/>
            <w:szCs w:val="20"/>
          </w:rPr>
          <w:t>February</w:t>
        </w:r>
        <w:r w:rsidR="0067312C" w:rsidRPr="006800D1">
          <w:rPr>
            <w:rFonts w:ascii="Arial" w:hAnsi="Arial" w:cs="Arial"/>
            <w:b/>
            <w:sz w:val="20"/>
            <w:szCs w:val="20"/>
          </w:rPr>
          <w:t xml:space="preserve"> </w:t>
        </w:r>
        <w:r w:rsidR="0067312C">
          <w:rPr>
            <w:rFonts w:ascii="Arial" w:hAnsi="Arial" w:cs="Arial"/>
            <w:b/>
            <w:sz w:val="20"/>
            <w:szCs w:val="20"/>
          </w:rPr>
          <w:t>6</w:t>
        </w:r>
      </w:ins>
      <w:del w:id="2" w:author="Austin Cox" w:date="2020-02-24T19:30:00Z">
        <w:r w:rsidR="00615ECA" w:rsidDel="0067312C">
          <w:rPr>
            <w:rFonts w:ascii="Arial" w:hAnsi="Arial" w:cs="Arial"/>
            <w:b/>
            <w:sz w:val="20"/>
            <w:szCs w:val="20"/>
          </w:rPr>
          <w:delText>[__]</w:delText>
        </w:r>
      </w:del>
      <w:r w:rsidRPr="006800D1">
        <w:rPr>
          <w:rFonts w:ascii="Arial" w:hAnsi="Arial" w:cs="Arial"/>
          <w:b/>
          <w:sz w:val="20"/>
          <w:szCs w:val="20"/>
        </w:rPr>
        <w:t>, 2020</w:t>
      </w:r>
    </w:p>
    <w:p w14:paraId="6228BF18" w14:textId="470AF7D6" w:rsidR="004D4224" w:rsidRDefault="004D4224" w:rsidP="00F610A3">
      <w:pPr>
        <w:spacing w:line="240" w:lineRule="auto"/>
        <w:ind w:firstLine="360"/>
        <w:jc w:val="both"/>
        <w:rPr>
          <w:rFonts w:ascii="Arial" w:hAnsi="Arial" w:cs="Arial"/>
          <w:sz w:val="20"/>
          <w:szCs w:val="20"/>
        </w:rPr>
      </w:pPr>
      <w:r w:rsidRPr="006B13E2">
        <w:rPr>
          <w:rFonts w:ascii="Arial" w:hAnsi="Arial" w:cs="Arial"/>
          <w:caps/>
          <w:sz w:val="20"/>
          <w:szCs w:val="20"/>
        </w:rPr>
        <w:t>TH</w:t>
      </w:r>
      <w:r w:rsidR="006B13E2" w:rsidRPr="006B13E2">
        <w:rPr>
          <w:rFonts w:ascii="Arial" w:hAnsi="Arial" w:cs="Arial"/>
          <w:caps/>
          <w:sz w:val="20"/>
          <w:szCs w:val="20"/>
        </w:rPr>
        <w:t xml:space="preserve">ese terms of use </w:t>
      </w:r>
      <w:r w:rsidRPr="006B13E2">
        <w:rPr>
          <w:rFonts w:ascii="Arial" w:hAnsi="Arial" w:cs="Arial"/>
          <w:caps/>
          <w:sz w:val="20"/>
          <w:szCs w:val="20"/>
        </w:rPr>
        <w:t>(this “</w:t>
      </w:r>
      <w:r w:rsidR="006B13E2" w:rsidRPr="006B13E2">
        <w:rPr>
          <w:rFonts w:ascii="Arial" w:hAnsi="Arial" w:cs="Arial"/>
          <w:b/>
          <w:caps/>
          <w:sz w:val="20"/>
          <w:szCs w:val="20"/>
        </w:rPr>
        <w:t>Agreement</w:t>
      </w:r>
      <w:r w:rsidRPr="006B13E2">
        <w:rPr>
          <w:rFonts w:ascii="Arial" w:hAnsi="Arial" w:cs="Arial"/>
          <w:caps/>
          <w:sz w:val="20"/>
          <w:szCs w:val="20"/>
        </w:rPr>
        <w:t xml:space="preserve">”) is entered into </w:t>
      </w:r>
      <w:r w:rsidR="006B13E2" w:rsidRPr="006B13E2">
        <w:rPr>
          <w:rFonts w:ascii="Arial" w:hAnsi="Arial" w:cs="Arial"/>
          <w:caps/>
          <w:sz w:val="20"/>
          <w:szCs w:val="20"/>
        </w:rPr>
        <w:t xml:space="preserve">by </w:t>
      </w:r>
      <w:r w:rsidR="006B13E2">
        <w:rPr>
          <w:rFonts w:ascii="Arial" w:hAnsi="Arial" w:cs="Arial"/>
          <w:caps/>
          <w:sz w:val="20"/>
          <w:szCs w:val="20"/>
        </w:rPr>
        <w:t>the individual accepting this Agreement</w:t>
      </w:r>
      <w:r w:rsidRPr="006B13E2">
        <w:rPr>
          <w:rFonts w:ascii="Arial" w:hAnsi="Arial" w:cs="Arial"/>
          <w:caps/>
          <w:sz w:val="20"/>
          <w:szCs w:val="20"/>
        </w:rPr>
        <w:t xml:space="preserve"> (</w:t>
      </w:r>
      <w:r w:rsidR="006B13E2">
        <w:rPr>
          <w:rFonts w:ascii="Arial" w:hAnsi="Arial" w:cs="Arial"/>
          <w:caps/>
          <w:sz w:val="20"/>
          <w:szCs w:val="20"/>
        </w:rPr>
        <w:t>“</w:t>
      </w:r>
      <w:r w:rsidR="006B13E2" w:rsidRPr="006B13E2">
        <w:rPr>
          <w:rFonts w:ascii="Arial" w:hAnsi="Arial" w:cs="Arial"/>
          <w:b/>
          <w:caps/>
          <w:sz w:val="20"/>
          <w:szCs w:val="20"/>
        </w:rPr>
        <w:t>You</w:t>
      </w:r>
      <w:r w:rsidR="006431AD">
        <w:rPr>
          <w:rFonts w:ascii="Arial" w:hAnsi="Arial" w:cs="Arial"/>
          <w:caps/>
          <w:sz w:val="20"/>
          <w:szCs w:val="20"/>
        </w:rPr>
        <w:t>”</w:t>
      </w:r>
      <w:r w:rsidRPr="006B13E2">
        <w:rPr>
          <w:rFonts w:ascii="Arial" w:hAnsi="Arial" w:cs="Arial"/>
          <w:caps/>
          <w:sz w:val="20"/>
          <w:szCs w:val="20"/>
        </w:rPr>
        <w:t>) in favor of CCC</w:t>
      </w:r>
      <w:r w:rsidR="001A3AC9" w:rsidRPr="006B13E2">
        <w:rPr>
          <w:rFonts w:ascii="Arial" w:hAnsi="Arial" w:cs="Arial"/>
          <w:caps/>
          <w:sz w:val="20"/>
          <w:szCs w:val="20"/>
        </w:rPr>
        <w:t> </w:t>
      </w:r>
      <w:r w:rsidRPr="006B13E2">
        <w:rPr>
          <w:rFonts w:ascii="Arial" w:hAnsi="Arial" w:cs="Arial"/>
          <w:caps/>
          <w:sz w:val="20"/>
          <w:szCs w:val="20"/>
        </w:rPr>
        <w:t>Information Services Inc. (“</w:t>
      </w:r>
      <w:r w:rsidRPr="006B13E2">
        <w:rPr>
          <w:rFonts w:ascii="Arial" w:hAnsi="Arial" w:cs="Arial"/>
          <w:b/>
          <w:caps/>
          <w:sz w:val="20"/>
          <w:szCs w:val="20"/>
        </w:rPr>
        <w:t>CCC</w:t>
      </w:r>
      <w:r w:rsidR="006B13E2" w:rsidRPr="006B13E2">
        <w:rPr>
          <w:rFonts w:ascii="Arial" w:hAnsi="Arial" w:cs="Arial"/>
          <w:caps/>
          <w:sz w:val="20"/>
          <w:szCs w:val="20"/>
        </w:rPr>
        <w:t>”) and govern your access to and use of the CCC® Mobile Crash Detection application and its successor products and services (collectively the “</w:t>
      </w:r>
      <w:r w:rsidR="006B13E2" w:rsidRPr="006B13E2">
        <w:rPr>
          <w:rFonts w:ascii="Arial" w:hAnsi="Arial" w:cs="Arial"/>
          <w:b/>
          <w:caps/>
          <w:sz w:val="20"/>
          <w:szCs w:val="20"/>
        </w:rPr>
        <w:t>Application</w:t>
      </w:r>
      <w:r w:rsidR="006B13E2" w:rsidRPr="006B13E2">
        <w:rPr>
          <w:rFonts w:ascii="Arial" w:hAnsi="Arial" w:cs="Arial"/>
          <w:caps/>
          <w:sz w:val="20"/>
          <w:szCs w:val="20"/>
        </w:rPr>
        <w:t>”).</w:t>
      </w:r>
      <w:r w:rsidR="006B13E2">
        <w:rPr>
          <w:rFonts w:ascii="Arial" w:hAnsi="Arial" w:cs="Arial"/>
          <w:sz w:val="20"/>
          <w:szCs w:val="20"/>
        </w:rPr>
        <w:t xml:space="preserve">  </w:t>
      </w:r>
      <w:bookmarkStart w:id="3" w:name="_Hlk28267077"/>
      <w:r w:rsidR="006B13E2" w:rsidRPr="006B13E2">
        <w:rPr>
          <w:rFonts w:ascii="Arial" w:hAnsi="Arial" w:cs="Arial"/>
          <w:sz w:val="20"/>
          <w:szCs w:val="20"/>
        </w:rPr>
        <w:t xml:space="preserve">BY DOWNLOADING, INSTALLING, OR USING </w:t>
      </w:r>
      <w:r w:rsidR="006B13E2" w:rsidRPr="006B13E2">
        <w:rPr>
          <w:rFonts w:ascii="Arial" w:hAnsi="Arial" w:cs="Arial"/>
          <w:caps/>
          <w:sz w:val="20"/>
          <w:szCs w:val="20"/>
        </w:rPr>
        <w:t>the Application</w:t>
      </w:r>
      <w:r w:rsidR="006B13E2">
        <w:rPr>
          <w:rFonts w:ascii="Arial" w:hAnsi="Arial" w:cs="Arial"/>
          <w:caps/>
          <w:sz w:val="20"/>
          <w:szCs w:val="20"/>
        </w:rPr>
        <w:t xml:space="preserve">, or by otherwise indicating your agreement to the terms and conditions set forth herein (including, without </w:t>
      </w:r>
      <w:del w:id="4" w:author="Austin Cox" w:date="2020-02-24T19:25:00Z">
        <w:r w:rsidR="006B13E2" w:rsidDel="000115DF">
          <w:rPr>
            <w:rFonts w:ascii="Arial" w:hAnsi="Arial" w:cs="Arial"/>
            <w:caps/>
            <w:sz w:val="20"/>
            <w:szCs w:val="20"/>
          </w:rPr>
          <w:delText>limitaion</w:delText>
        </w:r>
      </w:del>
      <w:ins w:id="5" w:author="Austin Cox" w:date="2020-02-24T19:25:00Z">
        <w:r w:rsidR="000115DF">
          <w:rPr>
            <w:rFonts w:ascii="Arial" w:hAnsi="Arial" w:cs="Arial"/>
            <w:caps/>
            <w:sz w:val="20"/>
            <w:szCs w:val="20"/>
          </w:rPr>
          <w:t>LIMITATION</w:t>
        </w:r>
      </w:ins>
      <w:r w:rsidR="006B13E2">
        <w:rPr>
          <w:rFonts w:ascii="Arial" w:hAnsi="Arial" w:cs="Arial"/>
          <w:caps/>
          <w:sz w:val="20"/>
          <w:szCs w:val="20"/>
        </w:rPr>
        <w:t>, by indicating such consent within the Application)</w:t>
      </w:r>
      <w:r w:rsidR="006B13E2" w:rsidRPr="006B13E2">
        <w:rPr>
          <w:rFonts w:ascii="Arial" w:hAnsi="Arial" w:cs="Arial"/>
          <w:sz w:val="20"/>
          <w:szCs w:val="20"/>
        </w:rPr>
        <w:t xml:space="preserve">, YOU ACKNOWLEDGE AND AGREE TO BE BOUND BY THE TERMS AND CONDITIONS OF THIS AGREEMENT.  SHOULD YOU NOT ACKNOWLEDGE AND AGREE TO THE TERMS AND CONDITIONS OF THIS AGREEMENT, YOU MUST IMMEDIATELY UNINSTALL </w:t>
      </w:r>
      <w:r w:rsidR="006B13E2" w:rsidRPr="006B13E2">
        <w:rPr>
          <w:rFonts w:ascii="Arial" w:hAnsi="Arial" w:cs="Arial"/>
          <w:caps/>
          <w:sz w:val="20"/>
          <w:szCs w:val="20"/>
        </w:rPr>
        <w:t>the Application</w:t>
      </w:r>
      <w:r w:rsidR="006B13E2">
        <w:rPr>
          <w:rFonts w:ascii="Arial" w:hAnsi="Arial" w:cs="Arial"/>
          <w:sz w:val="20"/>
          <w:szCs w:val="20"/>
        </w:rPr>
        <w:t xml:space="preserve"> </w:t>
      </w:r>
      <w:r w:rsidR="006B13E2" w:rsidRPr="006B13E2">
        <w:rPr>
          <w:rFonts w:ascii="Arial" w:hAnsi="Arial" w:cs="Arial"/>
          <w:sz w:val="20"/>
          <w:szCs w:val="20"/>
        </w:rPr>
        <w:t xml:space="preserve">AND/OR DISCONTINUE ITS USE.  CONTINUED USE OF </w:t>
      </w:r>
      <w:r w:rsidR="006B13E2" w:rsidRPr="006B13E2">
        <w:rPr>
          <w:rFonts w:ascii="Arial" w:hAnsi="Arial" w:cs="Arial"/>
          <w:caps/>
          <w:sz w:val="20"/>
          <w:szCs w:val="20"/>
        </w:rPr>
        <w:t>the Application</w:t>
      </w:r>
      <w:r w:rsidR="006B13E2" w:rsidRPr="006B13E2">
        <w:rPr>
          <w:rFonts w:ascii="Arial" w:hAnsi="Arial" w:cs="Arial"/>
          <w:sz w:val="20"/>
          <w:szCs w:val="20"/>
        </w:rPr>
        <w:t xml:space="preserve"> SIGNIFIES YOUR CONTINUED ACCEPTANCE OF THIS AGREEMENT AND ANY CHANGES TO IT</w:t>
      </w:r>
      <w:r w:rsidR="006B13E2">
        <w:rPr>
          <w:rFonts w:ascii="Arial" w:hAnsi="Arial" w:cs="Arial"/>
          <w:sz w:val="20"/>
          <w:szCs w:val="20"/>
        </w:rPr>
        <w:t>.</w:t>
      </w:r>
      <w:bookmarkEnd w:id="3"/>
    </w:p>
    <w:p w14:paraId="4F0200A0" w14:textId="5BB13A8D" w:rsidR="009A51E9" w:rsidRDefault="009A51E9" w:rsidP="009A51E9">
      <w:pPr>
        <w:jc w:val="both"/>
        <w:rPr>
          <w:rFonts w:ascii="Arial" w:hAnsi="Arial"/>
          <w:b/>
          <w:caps/>
          <w:sz w:val="20"/>
          <w:szCs w:val="20"/>
        </w:rPr>
      </w:pPr>
      <w:r w:rsidRPr="002B64CC">
        <w:rPr>
          <w:rFonts w:ascii="Arial" w:hAnsi="Arial"/>
          <w:b/>
          <w:caps/>
          <w:sz w:val="20"/>
          <w:szCs w:val="20"/>
        </w:rPr>
        <w:t xml:space="preserve">This </w:t>
      </w:r>
      <w:r>
        <w:rPr>
          <w:rFonts w:ascii="Arial" w:hAnsi="Arial"/>
          <w:b/>
          <w:caps/>
          <w:sz w:val="20"/>
          <w:szCs w:val="20"/>
        </w:rPr>
        <w:t>Agreement</w:t>
      </w:r>
      <w:r w:rsidRPr="002B64CC">
        <w:rPr>
          <w:rFonts w:ascii="Arial" w:hAnsi="Arial"/>
          <w:b/>
          <w:caps/>
          <w:sz w:val="20"/>
          <w:szCs w:val="20"/>
        </w:rPr>
        <w:t xml:space="preserve"> provides ccc with </w:t>
      </w:r>
      <w:r w:rsidR="006431AD">
        <w:rPr>
          <w:rFonts w:ascii="Arial" w:hAnsi="Arial"/>
          <w:b/>
          <w:caps/>
          <w:sz w:val="20"/>
          <w:szCs w:val="20"/>
        </w:rPr>
        <w:t>Your</w:t>
      </w:r>
      <w:r w:rsidRPr="002B64CC">
        <w:rPr>
          <w:rFonts w:ascii="Arial" w:hAnsi="Arial"/>
          <w:b/>
          <w:caps/>
          <w:sz w:val="20"/>
          <w:szCs w:val="20"/>
        </w:rPr>
        <w:t xml:space="preserve"> unconditional and irrevocable consent to use program data and participant information as set forth </w:t>
      </w:r>
      <w:proofErr w:type="gramStart"/>
      <w:r w:rsidR="001759B9">
        <w:rPr>
          <w:rFonts w:ascii="Arial" w:hAnsi="Arial"/>
          <w:b/>
          <w:caps/>
          <w:sz w:val="20"/>
          <w:szCs w:val="20"/>
        </w:rPr>
        <w:t>herein</w:t>
      </w:r>
      <w:r w:rsidRPr="002B64CC">
        <w:rPr>
          <w:rFonts w:ascii="Arial" w:hAnsi="Arial"/>
          <w:b/>
          <w:caps/>
          <w:sz w:val="20"/>
          <w:szCs w:val="20"/>
        </w:rPr>
        <w:t>, and</w:t>
      </w:r>
      <w:proofErr w:type="gramEnd"/>
      <w:r w:rsidRPr="002B64CC">
        <w:rPr>
          <w:rFonts w:ascii="Arial" w:hAnsi="Arial"/>
          <w:b/>
          <w:caps/>
          <w:sz w:val="20"/>
          <w:szCs w:val="20"/>
        </w:rPr>
        <w:t xml:space="preserve"> includes a waiver and release of liability in favor of CCC. By </w:t>
      </w:r>
      <w:r>
        <w:rPr>
          <w:rFonts w:ascii="Arial" w:hAnsi="Arial"/>
          <w:b/>
          <w:caps/>
          <w:sz w:val="20"/>
          <w:szCs w:val="20"/>
        </w:rPr>
        <w:t>entering into</w:t>
      </w:r>
      <w:r w:rsidRPr="002B64CC">
        <w:rPr>
          <w:rFonts w:ascii="Arial" w:hAnsi="Arial"/>
          <w:b/>
          <w:caps/>
          <w:sz w:val="20"/>
          <w:szCs w:val="20"/>
        </w:rPr>
        <w:t xml:space="preserve"> this </w:t>
      </w:r>
      <w:r>
        <w:rPr>
          <w:rFonts w:ascii="Arial" w:hAnsi="Arial"/>
          <w:b/>
          <w:caps/>
          <w:sz w:val="20"/>
          <w:szCs w:val="20"/>
        </w:rPr>
        <w:t>Agreement</w:t>
      </w:r>
      <w:r w:rsidRPr="002B64CC">
        <w:rPr>
          <w:rFonts w:ascii="Arial" w:hAnsi="Arial"/>
          <w:b/>
          <w:caps/>
          <w:sz w:val="20"/>
          <w:szCs w:val="20"/>
        </w:rPr>
        <w:t xml:space="preserve">, </w:t>
      </w:r>
      <w:r w:rsidR="006431AD">
        <w:rPr>
          <w:rFonts w:ascii="Arial" w:hAnsi="Arial"/>
          <w:b/>
          <w:caps/>
          <w:sz w:val="20"/>
          <w:szCs w:val="20"/>
        </w:rPr>
        <w:t>YOU acknowledge</w:t>
      </w:r>
      <w:r w:rsidRPr="002B64CC">
        <w:rPr>
          <w:rFonts w:ascii="Arial" w:hAnsi="Arial"/>
          <w:b/>
          <w:caps/>
          <w:sz w:val="20"/>
          <w:szCs w:val="20"/>
        </w:rPr>
        <w:t xml:space="preserve"> </w:t>
      </w:r>
      <w:r w:rsidR="006431AD">
        <w:rPr>
          <w:rFonts w:ascii="Arial" w:hAnsi="Arial"/>
          <w:b/>
          <w:caps/>
          <w:sz w:val="20"/>
          <w:szCs w:val="20"/>
        </w:rPr>
        <w:t xml:space="preserve">You </w:t>
      </w:r>
      <w:r w:rsidRPr="002B64CC">
        <w:rPr>
          <w:rFonts w:ascii="Arial" w:hAnsi="Arial"/>
          <w:b/>
          <w:caps/>
          <w:sz w:val="20"/>
          <w:szCs w:val="20"/>
        </w:rPr>
        <w:t>ha</w:t>
      </w:r>
      <w:r w:rsidR="006431AD">
        <w:rPr>
          <w:rFonts w:ascii="Arial" w:hAnsi="Arial"/>
          <w:b/>
          <w:caps/>
          <w:sz w:val="20"/>
          <w:szCs w:val="20"/>
        </w:rPr>
        <w:t>ve</w:t>
      </w:r>
      <w:r w:rsidRPr="002B64CC">
        <w:rPr>
          <w:rFonts w:ascii="Arial" w:hAnsi="Arial"/>
          <w:b/>
          <w:caps/>
          <w:sz w:val="20"/>
          <w:szCs w:val="20"/>
        </w:rPr>
        <w:t>completely read and fully understand</w:t>
      </w:r>
      <w:r w:rsidR="001759B9">
        <w:rPr>
          <w:rFonts w:ascii="Arial" w:hAnsi="Arial"/>
          <w:b/>
          <w:caps/>
          <w:sz w:val="20"/>
          <w:szCs w:val="20"/>
        </w:rPr>
        <w:t>s</w:t>
      </w:r>
      <w:r w:rsidRPr="002B64CC">
        <w:rPr>
          <w:rFonts w:ascii="Arial" w:hAnsi="Arial"/>
          <w:b/>
          <w:caps/>
          <w:sz w:val="20"/>
          <w:szCs w:val="20"/>
        </w:rPr>
        <w:t xml:space="preserve"> the terms hereof and agree</w:t>
      </w:r>
      <w:r w:rsidR="001759B9">
        <w:rPr>
          <w:rFonts w:ascii="Arial" w:hAnsi="Arial"/>
          <w:b/>
          <w:caps/>
          <w:sz w:val="20"/>
          <w:szCs w:val="20"/>
        </w:rPr>
        <w:t>s</w:t>
      </w:r>
      <w:r w:rsidRPr="002B64CC">
        <w:rPr>
          <w:rFonts w:ascii="Arial" w:hAnsi="Arial"/>
          <w:b/>
          <w:caps/>
          <w:sz w:val="20"/>
          <w:szCs w:val="20"/>
        </w:rPr>
        <w:t xml:space="preserve"> to be bound thereby.</w:t>
      </w:r>
    </w:p>
    <w:p w14:paraId="39B0E6A8" w14:textId="56EA9F4F" w:rsidR="00311F0E" w:rsidRPr="002B64CC" w:rsidRDefault="00311F0E" w:rsidP="00DA5D3C">
      <w:pPr>
        <w:pStyle w:val="BlockText"/>
        <w:jc w:val="both"/>
        <w:rPr>
          <w:rFonts w:ascii="Arial" w:hAnsi="Arial"/>
          <w:b/>
          <w:caps/>
          <w:sz w:val="20"/>
          <w:szCs w:val="20"/>
        </w:rPr>
      </w:pPr>
      <w:r w:rsidRPr="00EF5D84">
        <w:rPr>
          <w:rFonts w:ascii="Calibri" w:hAnsi="Calibri"/>
          <w:b/>
          <w:sz w:val="22"/>
          <w:szCs w:val="22"/>
        </w:rPr>
        <w:t xml:space="preserve">These Terms and Conditions contain an arbitration provision and a waiver of class action rights as set forth in </w:t>
      </w:r>
      <w:r w:rsidRPr="00AE29BF">
        <w:rPr>
          <w:rFonts w:ascii="Calibri" w:hAnsi="Calibri"/>
          <w:b/>
          <w:sz w:val="22"/>
          <w:szCs w:val="22"/>
          <w:u w:val="single"/>
        </w:rPr>
        <w:t xml:space="preserve">Section </w:t>
      </w:r>
      <w:r w:rsidR="00310565">
        <w:rPr>
          <w:rFonts w:ascii="Calibri" w:hAnsi="Calibri"/>
          <w:b/>
          <w:sz w:val="22"/>
          <w:szCs w:val="22"/>
          <w:u w:val="single"/>
        </w:rPr>
        <w:t>9</w:t>
      </w:r>
      <w:r w:rsidRPr="00EF5D84">
        <w:rPr>
          <w:rFonts w:ascii="Calibri" w:hAnsi="Calibri"/>
          <w:b/>
          <w:sz w:val="22"/>
          <w:szCs w:val="22"/>
        </w:rPr>
        <w:t xml:space="preserve"> below. By agreeing to arbitration, each party waives its rights to have any</w:t>
      </w:r>
      <w:r>
        <w:rPr>
          <w:rFonts w:ascii="Calibri" w:hAnsi="Calibri"/>
          <w:b/>
          <w:sz w:val="22"/>
          <w:szCs w:val="22"/>
        </w:rPr>
        <w:t xml:space="preserve"> claims</w:t>
      </w:r>
      <w:r w:rsidRPr="00EF5D84">
        <w:rPr>
          <w:rFonts w:ascii="Calibri" w:hAnsi="Calibri"/>
          <w:b/>
          <w:sz w:val="22"/>
          <w:szCs w:val="22"/>
        </w:rPr>
        <w:t xml:space="preserve"> heard in a court by a judge or jury. By agreeing to waive class action rights, each party agrees to assert claims against the other only in an individual capacity and not as a plaintiff or class member in any purported class or representative proceeding.</w:t>
      </w:r>
    </w:p>
    <w:p w14:paraId="1D67830C" w14:textId="77777777" w:rsidR="009A51E9" w:rsidRPr="0002362F" w:rsidRDefault="009A51E9" w:rsidP="00F610A3">
      <w:pPr>
        <w:spacing w:line="240" w:lineRule="auto"/>
        <w:ind w:firstLine="360"/>
        <w:jc w:val="both"/>
        <w:rPr>
          <w:rFonts w:ascii="Arial" w:hAnsi="Arial" w:cs="Arial"/>
          <w:sz w:val="20"/>
          <w:szCs w:val="20"/>
        </w:rPr>
      </w:pPr>
    </w:p>
    <w:p w14:paraId="3ACA6ABD" w14:textId="368E014F" w:rsidR="006F29EE" w:rsidRDefault="006F29EE" w:rsidP="00311500">
      <w:pPr>
        <w:pStyle w:val="ListParagraph"/>
        <w:numPr>
          <w:ilvl w:val="0"/>
          <w:numId w:val="1"/>
        </w:numPr>
        <w:tabs>
          <w:tab w:val="left" w:pos="360"/>
        </w:tabs>
        <w:spacing w:line="240" w:lineRule="auto"/>
        <w:ind w:left="0" w:firstLine="0"/>
        <w:contextualSpacing w:val="0"/>
        <w:jc w:val="both"/>
        <w:rPr>
          <w:rFonts w:ascii="Arial" w:hAnsi="Arial" w:cs="Arial"/>
          <w:sz w:val="20"/>
          <w:szCs w:val="20"/>
        </w:rPr>
      </w:pPr>
      <w:r>
        <w:rPr>
          <w:rFonts w:ascii="Arial" w:hAnsi="Arial" w:cs="Arial"/>
          <w:b/>
          <w:sz w:val="20"/>
          <w:szCs w:val="20"/>
          <w:u w:val="single"/>
        </w:rPr>
        <w:t>Program Participation</w:t>
      </w:r>
      <w:r w:rsidR="00DA23A6">
        <w:rPr>
          <w:rFonts w:ascii="Arial" w:hAnsi="Arial" w:cs="Arial"/>
          <w:b/>
          <w:sz w:val="20"/>
          <w:szCs w:val="20"/>
          <w:u w:val="single"/>
        </w:rPr>
        <w:t>; Confidentiality</w:t>
      </w:r>
      <w:r w:rsidRPr="006F29EE">
        <w:rPr>
          <w:rFonts w:ascii="Arial" w:hAnsi="Arial" w:cs="Arial"/>
          <w:sz w:val="20"/>
          <w:szCs w:val="20"/>
        </w:rPr>
        <w:t xml:space="preserve">.  </w:t>
      </w:r>
    </w:p>
    <w:p w14:paraId="5037DAF4" w14:textId="4A9479E6" w:rsidR="004D4224" w:rsidRDefault="006B13E2" w:rsidP="006F29EE">
      <w:pPr>
        <w:spacing w:line="240" w:lineRule="auto"/>
        <w:jc w:val="both"/>
        <w:rPr>
          <w:rFonts w:ascii="Arial" w:hAnsi="Arial" w:cs="Arial"/>
          <w:sz w:val="20"/>
          <w:szCs w:val="20"/>
        </w:rPr>
      </w:pPr>
      <w:r w:rsidRPr="006F29EE">
        <w:rPr>
          <w:rFonts w:ascii="Arial" w:hAnsi="Arial" w:cs="Arial"/>
          <w:sz w:val="20"/>
          <w:szCs w:val="20"/>
        </w:rPr>
        <w:t xml:space="preserve">Use of the Application indicates that You have been </w:t>
      </w:r>
      <w:r w:rsidR="004D4224" w:rsidRPr="006F29EE">
        <w:rPr>
          <w:rFonts w:ascii="Arial" w:hAnsi="Arial" w:cs="Arial"/>
          <w:sz w:val="20"/>
          <w:szCs w:val="20"/>
        </w:rPr>
        <w:t xml:space="preserve">offered the opportunity to, and </w:t>
      </w:r>
      <w:r w:rsidRPr="006F29EE">
        <w:rPr>
          <w:rFonts w:ascii="Arial" w:hAnsi="Arial" w:cs="Arial"/>
          <w:sz w:val="20"/>
          <w:szCs w:val="20"/>
        </w:rPr>
        <w:t xml:space="preserve">Your </w:t>
      </w:r>
      <w:r w:rsidR="004D4224" w:rsidRPr="006F29EE">
        <w:rPr>
          <w:rFonts w:ascii="Arial" w:hAnsi="Arial" w:cs="Arial"/>
          <w:sz w:val="20"/>
          <w:szCs w:val="20"/>
        </w:rPr>
        <w:t xml:space="preserve">desire to, participate in a program wherein CCC will collect certain </w:t>
      </w:r>
      <w:r w:rsidR="00F610A3" w:rsidRPr="006F29EE">
        <w:rPr>
          <w:rFonts w:ascii="Arial" w:hAnsi="Arial" w:cs="Arial"/>
          <w:sz w:val="20"/>
          <w:szCs w:val="20"/>
        </w:rPr>
        <w:t xml:space="preserve">data and information </w:t>
      </w:r>
      <w:r w:rsidRPr="006F29EE">
        <w:rPr>
          <w:rFonts w:ascii="Arial" w:hAnsi="Arial" w:cs="Arial"/>
          <w:sz w:val="20"/>
          <w:szCs w:val="20"/>
        </w:rPr>
        <w:t xml:space="preserve">from your mobile device </w:t>
      </w:r>
      <w:r w:rsidR="002B64CC" w:rsidRPr="006F29EE">
        <w:rPr>
          <w:rFonts w:ascii="Arial" w:hAnsi="Arial" w:cs="Arial"/>
          <w:sz w:val="20"/>
          <w:szCs w:val="20"/>
        </w:rPr>
        <w:t>for use in research and development of products and services</w:t>
      </w:r>
      <w:r w:rsidR="00F610A3" w:rsidRPr="006F29EE">
        <w:rPr>
          <w:rFonts w:ascii="Arial" w:hAnsi="Arial" w:cs="Arial"/>
          <w:sz w:val="20"/>
          <w:szCs w:val="20"/>
        </w:rPr>
        <w:t>, on the terms and conditions set forth herein (the “</w:t>
      </w:r>
      <w:r w:rsidR="00F610A3" w:rsidRPr="006F29EE">
        <w:rPr>
          <w:rFonts w:ascii="Arial" w:hAnsi="Arial" w:cs="Arial"/>
          <w:b/>
          <w:sz w:val="20"/>
          <w:szCs w:val="20"/>
        </w:rPr>
        <w:t>Program</w:t>
      </w:r>
      <w:r w:rsidR="00F610A3" w:rsidRPr="006F29EE">
        <w:rPr>
          <w:rFonts w:ascii="Arial" w:hAnsi="Arial" w:cs="Arial"/>
          <w:sz w:val="20"/>
          <w:szCs w:val="20"/>
        </w:rPr>
        <w:t>”)</w:t>
      </w:r>
      <w:r w:rsidR="00AE1807" w:rsidRPr="006F29EE">
        <w:rPr>
          <w:rFonts w:ascii="Arial" w:hAnsi="Arial" w:cs="Arial"/>
          <w:sz w:val="20"/>
          <w:szCs w:val="20"/>
        </w:rPr>
        <w:t>.</w:t>
      </w:r>
      <w:r w:rsidR="00D27A98">
        <w:rPr>
          <w:rFonts w:ascii="Arial" w:hAnsi="Arial" w:cs="Arial"/>
          <w:sz w:val="20"/>
          <w:szCs w:val="20"/>
        </w:rPr>
        <w:t xml:space="preserve">  Subject to CCC’s right to discontinue or alter the Application at any time, in whole or part, the Application </w:t>
      </w:r>
      <w:r w:rsidR="00D27A98" w:rsidRPr="00D27A98">
        <w:rPr>
          <w:rFonts w:ascii="Arial" w:hAnsi="Arial" w:cs="Arial"/>
          <w:sz w:val="20"/>
          <w:szCs w:val="20"/>
        </w:rPr>
        <w:t>may be used on Apple iPhone® mobile phone devices and Android™ mobile phone devices (individually, a “</w:t>
      </w:r>
      <w:r w:rsidR="00D27A98" w:rsidRPr="00D27A98">
        <w:rPr>
          <w:rFonts w:ascii="Arial" w:hAnsi="Arial" w:cs="Arial"/>
          <w:b/>
          <w:sz w:val="20"/>
          <w:szCs w:val="20"/>
        </w:rPr>
        <w:t>Device</w:t>
      </w:r>
      <w:r w:rsidR="00D27A98" w:rsidRPr="00D27A98">
        <w:rPr>
          <w:rFonts w:ascii="Arial" w:hAnsi="Arial" w:cs="Arial"/>
          <w:sz w:val="20"/>
          <w:szCs w:val="20"/>
        </w:rPr>
        <w:t>” and collectively, the “</w:t>
      </w:r>
      <w:r w:rsidR="00D27A98" w:rsidRPr="00D27A98">
        <w:rPr>
          <w:rFonts w:ascii="Arial" w:hAnsi="Arial" w:cs="Arial"/>
          <w:b/>
          <w:sz w:val="20"/>
          <w:szCs w:val="20"/>
        </w:rPr>
        <w:t>Devices</w:t>
      </w:r>
      <w:r w:rsidR="00D27A98" w:rsidRPr="00D27A98">
        <w:rPr>
          <w:rFonts w:ascii="Arial" w:hAnsi="Arial" w:cs="Arial"/>
          <w:sz w:val="20"/>
          <w:szCs w:val="20"/>
        </w:rPr>
        <w:t>”).  You are responsible for paying for all rates and charges in connection with using the Devices.</w:t>
      </w:r>
    </w:p>
    <w:p w14:paraId="3D1551DC" w14:textId="257F8C5F" w:rsidR="00DA23A6" w:rsidRPr="006F29EE" w:rsidRDefault="00DA23A6" w:rsidP="006F29EE">
      <w:pPr>
        <w:spacing w:line="240" w:lineRule="auto"/>
        <w:jc w:val="both"/>
        <w:rPr>
          <w:rFonts w:ascii="Arial" w:hAnsi="Arial" w:cs="Arial"/>
          <w:sz w:val="20"/>
          <w:szCs w:val="20"/>
        </w:rPr>
      </w:pPr>
      <w:r>
        <w:rPr>
          <w:rFonts w:ascii="Arial" w:hAnsi="Arial" w:cs="Arial"/>
          <w:sz w:val="20"/>
          <w:szCs w:val="20"/>
        </w:rPr>
        <w:t>You acknowledge that the Program constitutes a CCC proprietary research and development activit</w:t>
      </w:r>
      <w:r w:rsidR="006500F7">
        <w:rPr>
          <w:rFonts w:ascii="Arial" w:hAnsi="Arial" w:cs="Arial"/>
          <w:sz w:val="20"/>
          <w:szCs w:val="20"/>
        </w:rPr>
        <w:t>y</w:t>
      </w:r>
      <w:r>
        <w:rPr>
          <w:rFonts w:ascii="Arial" w:hAnsi="Arial" w:cs="Arial"/>
          <w:sz w:val="20"/>
          <w:szCs w:val="20"/>
        </w:rPr>
        <w:t>, and that participation in the Program is not available to the general public.  You agree the fact and purpose of the Program, the Application (including the data and information to be collected thereby), and any other information provided to you with respect to the Program or the Application (collectively, the “</w:t>
      </w:r>
      <w:r w:rsidRPr="00DA23A6">
        <w:rPr>
          <w:rFonts w:ascii="Arial" w:hAnsi="Arial" w:cs="Arial"/>
          <w:b/>
          <w:sz w:val="20"/>
          <w:szCs w:val="20"/>
        </w:rPr>
        <w:t>Confidential Information</w:t>
      </w:r>
      <w:r>
        <w:rPr>
          <w:rFonts w:ascii="Arial" w:hAnsi="Arial" w:cs="Arial"/>
          <w:sz w:val="20"/>
          <w:szCs w:val="20"/>
        </w:rPr>
        <w:t xml:space="preserve">”) constitutes proprietary and confidential information of CCC.  You </w:t>
      </w:r>
      <w:r w:rsidR="006500F7">
        <w:rPr>
          <w:rFonts w:ascii="Arial" w:hAnsi="Arial" w:cs="Arial"/>
          <w:sz w:val="20"/>
          <w:szCs w:val="20"/>
        </w:rPr>
        <w:t xml:space="preserve">will </w:t>
      </w:r>
      <w:r>
        <w:rPr>
          <w:rFonts w:ascii="Arial" w:hAnsi="Arial" w:cs="Arial"/>
          <w:sz w:val="20"/>
          <w:szCs w:val="20"/>
        </w:rPr>
        <w:t xml:space="preserve">hold the Confidential Information in strict confidence and not to disclose the Confidential Information </w:t>
      </w:r>
      <w:r w:rsidR="00712F1E">
        <w:rPr>
          <w:rFonts w:ascii="Arial" w:hAnsi="Arial" w:cs="Arial"/>
          <w:sz w:val="20"/>
          <w:szCs w:val="20"/>
        </w:rPr>
        <w:t>(or any portion thereof) to any person other than in accordance with the terms and conditions of this Agreement or as required by applicable law.</w:t>
      </w:r>
      <w:r>
        <w:rPr>
          <w:rFonts w:ascii="Arial" w:hAnsi="Arial" w:cs="Arial"/>
          <w:sz w:val="20"/>
          <w:szCs w:val="20"/>
        </w:rPr>
        <w:t xml:space="preserve"> </w:t>
      </w:r>
    </w:p>
    <w:p w14:paraId="2DF8CE94" w14:textId="183C613E" w:rsidR="006F29EE" w:rsidRPr="00311500" w:rsidRDefault="00615ECA"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Pr>
          <w:rFonts w:ascii="Arial" w:hAnsi="Arial" w:cs="Arial"/>
          <w:b/>
          <w:sz w:val="20"/>
          <w:szCs w:val="20"/>
          <w:u w:val="single"/>
        </w:rPr>
        <w:t>No Relation to Employment</w:t>
      </w:r>
      <w:r w:rsidR="006F29EE" w:rsidRPr="00311500">
        <w:rPr>
          <w:rFonts w:ascii="Arial" w:hAnsi="Arial" w:cs="Arial"/>
          <w:b/>
          <w:sz w:val="20"/>
          <w:szCs w:val="20"/>
          <w:u w:val="single"/>
        </w:rPr>
        <w:t xml:space="preserve">. </w:t>
      </w:r>
    </w:p>
    <w:p w14:paraId="7AFE3974" w14:textId="60218CE9" w:rsidR="000042FC" w:rsidRPr="006F29EE" w:rsidRDefault="00DA5D3C" w:rsidP="006F29EE">
      <w:pPr>
        <w:spacing w:line="240" w:lineRule="auto"/>
        <w:jc w:val="both"/>
        <w:rPr>
          <w:rFonts w:ascii="Arial" w:hAnsi="Arial" w:cs="Arial"/>
          <w:sz w:val="20"/>
          <w:szCs w:val="20"/>
        </w:rPr>
      </w:pPr>
      <w:r>
        <w:rPr>
          <w:rFonts w:ascii="Arial" w:hAnsi="Arial" w:cs="Arial"/>
          <w:sz w:val="20"/>
          <w:szCs w:val="20"/>
        </w:rPr>
        <w:t>I</w:t>
      </w:r>
      <w:r w:rsidRPr="006F29EE">
        <w:rPr>
          <w:rFonts w:ascii="Arial" w:hAnsi="Arial" w:cs="Arial"/>
          <w:sz w:val="20"/>
          <w:szCs w:val="20"/>
        </w:rPr>
        <w:t xml:space="preserve">f </w:t>
      </w:r>
      <w:r>
        <w:rPr>
          <w:rFonts w:ascii="Arial" w:hAnsi="Arial" w:cs="Arial"/>
          <w:sz w:val="20"/>
          <w:szCs w:val="20"/>
        </w:rPr>
        <w:t>You</w:t>
      </w:r>
      <w:r w:rsidRPr="006F29EE">
        <w:rPr>
          <w:rFonts w:ascii="Arial" w:hAnsi="Arial" w:cs="Arial"/>
          <w:sz w:val="20"/>
          <w:szCs w:val="20"/>
        </w:rPr>
        <w:t xml:space="preserve">, any member of </w:t>
      </w:r>
      <w:r>
        <w:rPr>
          <w:rFonts w:ascii="Arial" w:hAnsi="Arial" w:cs="Arial"/>
          <w:sz w:val="20"/>
          <w:szCs w:val="20"/>
        </w:rPr>
        <w:t xml:space="preserve">Your </w:t>
      </w:r>
      <w:r w:rsidRPr="006F29EE">
        <w:rPr>
          <w:rFonts w:ascii="Arial" w:hAnsi="Arial" w:cs="Arial"/>
          <w:sz w:val="20"/>
          <w:szCs w:val="20"/>
        </w:rPr>
        <w:t xml:space="preserve">family, or any </w:t>
      </w:r>
      <w:r>
        <w:rPr>
          <w:rFonts w:ascii="Arial" w:hAnsi="Arial" w:cs="Arial"/>
          <w:sz w:val="20"/>
          <w:szCs w:val="20"/>
        </w:rPr>
        <w:t xml:space="preserve">of Your </w:t>
      </w:r>
      <w:r w:rsidRPr="006F29EE">
        <w:rPr>
          <w:rFonts w:ascii="Arial" w:hAnsi="Arial" w:cs="Arial"/>
          <w:sz w:val="20"/>
          <w:szCs w:val="20"/>
        </w:rPr>
        <w:t>associate</w:t>
      </w:r>
      <w:r>
        <w:rPr>
          <w:rFonts w:ascii="Arial" w:hAnsi="Arial" w:cs="Arial"/>
          <w:sz w:val="20"/>
          <w:szCs w:val="20"/>
        </w:rPr>
        <w:t>s</w:t>
      </w:r>
      <w:r w:rsidRPr="006F29EE">
        <w:rPr>
          <w:rFonts w:ascii="Arial" w:hAnsi="Arial" w:cs="Arial"/>
          <w:sz w:val="20"/>
          <w:szCs w:val="20"/>
        </w:rPr>
        <w:t xml:space="preserve"> </w:t>
      </w:r>
      <w:r>
        <w:rPr>
          <w:rFonts w:ascii="Arial" w:hAnsi="Arial" w:cs="Arial"/>
          <w:sz w:val="20"/>
          <w:szCs w:val="20"/>
        </w:rPr>
        <w:t xml:space="preserve">are an </w:t>
      </w:r>
      <w:r w:rsidRPr="006F29EE">
        <w:rPr>
          <w:rFonts w:ascii="Arial" w:hAnsi="Arial" w:cs="Arial"/>
          <w:sz w:val="20"/>
          <w:szCs w:val="20"/>
        </w:rPr>
        <w:t xml:space="preserve">employee, officer, director, or contractor of CCC, </w:t>
      </w:r>
      <w:r>
        <w:rPr>
          <w:rFonts w:ascii="Arial" w:hAnsi="Arial" w:cs="Arial"/>
          <w:sz w:val="20"/>
          <w:szCs w:val="20"/>
        </w:rPr>
        <w:t>You understand and agree</w:t>
      </w:r>
      <w:r w:rsidRPr="006F29EE">
        <w:rPr>
          <w:rFonts w:ascii="Arial" w:hAnsi="Arial" w:cs="Arial"/>
          <w:sz w:val="20"/>
          <w:szCs w:val="20"/>
        </w:rPr>
        <w:t xml:space="preserve"> that participation in the Program is optional and separate and apart </w:t>
      </w:r>
      <w:r w:rsidRPr="006F29EE">
        <w:rPr>
          <w:rFonts w:ascii="Arial" w:hAnsi="Arial" w:cs="Arial"/>
          <w:sz w:val="20"/>
          <w:szCs w:val="20"/>
        </w:rPr>
        <w:lastRenderedPageBreak/>
        <w:t>from any such employment or other relationship with CCC</w:t>
      </w:r>
      <w:r>
        <w:rPr>
          <w:rFonts w:ascii="Arial" w:hAnsi="Arial" w:cs="Arial"/>
          <w:sz w:val="20"/>
          <w:szCs w:val="20"/>
        </w:rPr>
        <w:t xml:space="preserve"> and your or such person’s employment is not contingent upon or otherwise impacted by participation in the Program.</w:t>
      </w:r>
    </w:p>
    <w:p w14:paraId="5D76C536" w14:textId="7081D1D2" w:rsidR="006F29EE" w:rsidRPr="00311500" w:rsidRDefault="006F29EE"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6F29EE">
        <w:rPr>
          <w:rFonts w:ascii="Arial" w:hAnsi="Arial" w:cs="Arial"/>
          <w:b/>
          <w:sz w:val="20"/>
          <w:szCs w:val="20"/>
          <w:u w:val="single"/>
        </w:rPr>
        <w:t>Data Collection</w:t>
      </w:r>
      <w:r>
        <w:rPr>
          <w:rFonts w:ascii="Arial" w:hAnsi="Arial" w:cs="Arial"/>
          <w:b/>
          <w:sz w:val="20"/>
          <w:szCs w:val="20"/>
          <w:u w:val="single"/>
        </w:rPr>
        <w:t>; Consent &amp; License</w:t>
      </w:r>
      <w:r w:rsidR="00F37098">
        <w:rPr>
          <w:rFonts w:ascii="Arial" w:hAnsi="Arial" w:cs="Arial"/>
          <w:b/>
          <w:sz w:val="20"/>
          <w:szCs w:val="20"/>
          <w:u w:val="single"/>
        </w:rPr>
        <w:t>s</w:t>
      </w:r>
      <w:r w:rsidRPr="00311500">
        <w:rPr>
          <w:rFonts w:ascii="Arial" w:hAnsi="Arial" w:cs="Arial"/>
          <w:b/>
          <w:sz w:val="20"/>
          <w:szCs w:val="20"/>
          <w:u w:val="single"/>
        </w:rPr>
        <w:t xml:space="preserve">.  </w:t>
      </w:r>
    </w:p>
    <w:p w14:paraId="7076E781" w14:textId="7515B968" w:rsidR="006F29EE" w:rsidRPr="006F29EE" w:rsidRDefault="006F29EE" w:rsidP="006F29EE">
      <w:pPr>
        <w:spacing w:line="240" w:lineRule="auto"/>
        <w:jc w:val="both"/>
        <w:rPr>
          <w:rFonts w:ascii="Arial" w:hAnsi="Arial" w:cs="Arial"/>
          <w:sz w:val="20"/>
          <w:szCs w:val="20"/>
        </w:rPr>
      </w:pPr>
      <w:bookmarkStart w:id="6" w:name="_Hlk28267660"/>
      <w:bookmarkStart w:id="7" w:name="_Hlk28600015"/>
      <w:r w:rsidRPr="006F29EE">
        <w:rPr>
          <w:rFonts w:ascii="Arial" w:hAnsi="Arial" w:cs="Arial"/>
          <w:sz w:val="20"/>
          <w:szCs w:val="20"/>
        </w:rPr>
        <w:t>You hereby acknowledge and agree that the purpose of the Program and the Application is to collect the following data and information (the “</w:t>
      </w:r>
      <w:r w:rsidRPr="006F29EE">
        <w:rPr>
          <w:rFonts w:ascii="Arial" w:hAnsi="Arial" w:cs="Arial"/>
          <w:b/>
          <w:sz w:val="20"/>
          <w:szCs w:val="20"/>
        </w:rPr>
        <w:t>Program Data</w:t>
      </w:r>
      <w:r w:rsidRPr="006F29EE">
        <w:rPr>
          <w:rFonts w:ascii="Arial" w:hAnsi="Arial" w:cs="Arial"/>
          <w:sz w:val="20"/>
          <w:szCs w:val="20"/>
        </w:rPr>
        <w:t xml:space="preserve">”), and hereby irrevocably consent to the collection of such data and information by CCC by and through the Application: </w:t>
      </w:r>
    </w:p>
    <w:p w14:paraId="6F2B17B3" w14:textId="56A3BFF8" w:rsidR="00DA5D3C" w:rsidRDefault="00DA5D3C" w:rsidP="006F29EE">
      <w:pPr>
        <w:pStyle w:val="ListParagraph"/>
        <w:numPr>
          <w:ilvl w:val="1"/>
          <w:numId w:val="1"/>
        </w:numPr>
        <w:spacing w:line="240" w:lineRule="auto"/>
        <w:contextualSpacing w:val="0"/>
        <w:jc w:val="both"/>
        <w:rPr>
          <w:rFonts w:ascii="Arial" w:hAnsi="Arial" w:cs="Arial"/>
          <w:sz w:val="20"/>
          <w:szCs w:val="20"/>
        </w:rPr>
      </w:pPr>
      <w:bookmarkStart w:id="8" w:name="_Hlk28267653"/>
      <w:bookmarkEnd w:id="6"/>
      <w:r>
        <w:rPr>
          <w:rFonts w:ascii="Arial" w:hAnsi="Arial" w:cs="Arial"/>
          <w:sz w:val="20"/>
          <w:szCs w:val="20"/>
        </w:rPr>
        <w:t>Data provided by the operating system of the Device, including data and information which provides insights into what the user is currently doing:</w:t>
      </w:r>
    </w:p>
    <w:p w14:paraId="1C9C2C23" w14:textId="772BEA3D" w:rsidR="006F29EE" w:rsidRDefault="006F29EE" w:rsidP="00DA5D3C">
      <w:pPr>
        <w:pStyle w:val="ListParagraph"/>
        <w:numPr>
          <w:ilvl w:val="2"/>
          <w:numId w:val="1"/>
        </w:numPr>
        <w:spacing w:line="240" w:lineRule="auto"/>
        <w:contextualSpacing w:val="0"/>
        <w:jc w:val="both"/>
        <w:rPr>
          <w:rFonts w:ascii="Arial" w:hAnsi="Arial" w:cs="Arial"/>
          <w:sz w:val="20"/>
          <w:szCs w:val="20"/>
        </w:rPr>
      </w:pPr>
      <w:proofErr w:type="spellStart"/>
      <w:r>
        <w:rPr>
          <w:rFonts w:ascii="Arial" w:hAnsi="Arial" w:cs="Arial"/>
          <w:sz w:val="20"/>
          <w:szCs w:val="20"/>
        </w:rPr>
        <w:t>DeviceID</w:t>
      </w:r>
      <w:proofErr w:type="spellEnd"/>
      <w:r>
        <w:rPr>
          <w:rFonts w:ascii="Arial" w:hAnsi="Arial" w:cs="Arial"/>
          <w:sz w:val="20"/>
          <w:szCs w:val="20"/>
        </w:rPr>
        <w:t xml:space="preserve"> (a unique identifier tied to the </w:t>
      </w:r>
      <w:r w:rsidR="00BC69F4">
        <w:rPr>
          <w:rFonts w:ascii="Arial" w:hAnsi="Arial" w:cs="Arial"/>
          <w:sz w:val="20"/>
          <w:szCs w:val="20"/>
        </w:rPr>
        <w:t>Device</w:t>
      </w:r>
      <w:r>
        <w:rPr>
          <w:rFonts w:ascii="Arial" w:hAnsi="Arial" w:cs="Arial"/>
          <w:sz w:val="20"/>
          <w:szCs w:val="20"/>
        </w:rPr>
        <w:t xml:space="preserve"> in use);</w:t>
      </w:r>
      <w:r w:rsidR="00BE7A19">
        <w:rPr>
          <w:rFonts w:ascii="Arial" w:hAnsi="Arial" w:cs="Arial"/>
          <w:sz w:val="20"/>
          <w:szCs w:val="20"/>
        </w:rPr>
        <w:t xml:space="preserve"> and</w:t>
      </w:r>
    </w:p>
    <w:p w14:paraId="3D65A510" w14:textId="4D39CE76" w:rsidR="003A16D9" w:rsidRDefault="003A16D9" w:rsidP="00DA5D3C">
      <w:pPr>
        <w:pStyle w:val="ListParagraph"/>
        <w:numPr>
          <w:ilvl w:val="2"/>
          <w:numId w:val="1"/>
        </w:numPr>
        <w:spacing w:line="240" w:lineRule="auto"/>
        <w:contextualSpacing w:val="0"/>
        <w:jc w:val="both"/>
        <w:rPr>
          <w:rFonts w:ascii="Arial" w:hAnsi="Arial" w:cs="Arial"/>
          <w:sz w:val="20"/>
          <w:szCs w:val="20"/>
        </w:rPr>
      </w:pPr>
      <w:bookmarkStart w:id="9" w:name="_Hlk28268009"/>
      <w:r>
        <w:rPr>
          <w:rFonts w:ascii="Arial" w:hAnsi="Arial" w:cs="Arial"/>
          <w:sz w:val="20"/>
          <w:szCs w:val="20"/>
        </w:rPr>
        <w:t xml:space="preserve">Activity Information (information provided by the </w:t>
      </w:r>
      <w:r w:rsidR="000E3A7C">
        <w:rPr>
          <w:rFonts w:ascii="Arial" w:hAnsi="Arial" w:cs="Arial"/>
          <w:sz w:val="20"/>
          <w:szCs w:val="20"/>
        </w:rPr>
        <w:t xml:space="preserve">operating system of the </w:t>
      </w:r>
      <w:r>
        <w:rPr>
          <w:rFonts w:ascii="Arial" w:hAnsi="Arial" w:cs="Arial"/>
          <w:sz w:val="20"/>
          <w:szCs w:val="20"/>
        </w:rPr>
        <w:t xml:space="preserve">Device </w:t>
      </w:r>
      <w:r w:rsidR="000E3A7C">
        <w:rPr>
          <w:rFonts w:ascii="Arial" w:hAnsi="Arial" w:cs="Arial"/>
          <w:sz w:val="20"/>
          <w:szCs w:val="20"/>
        </w:rPr>
        <w:t xml:space="preserve">which uses Device sensors </w:t>
      </w:r>
      <w:r w:rsidR="000E3A7C" w:rsidRPr="000E3A7C">
        <w:rPr>
          <w:rFonts w:ascii="Arial" w:hAnsi="Arial" w:cs="Arial"/>
          <w:sz w:val="20"/>
          <w:szCs w:val="20"/>
        </w:rPr>
        <w:t xml:space="preserve">provide insights into what </w:t>
      </w:r>
      <w:r w:rsidR="000E3A7C">
        <w:rPr>
          <w:rFonts w:ascii="Arial" w:hAnsi="Arial" w:cs="Arial"/>
          <w:sz w:val="20"/>
          <w:szCs w:val="20"/>
        </w:rPr>
        <w:t>the user of the Device is</w:t>
      </w:r>
      <w:r w:rsidR="000E3A7C" w:rsidRPr="000E3A7C">
        <w:rPr>
          <w:rFonts w:ascii="Arial" w:hAnsi="Arial" w:cs="Arial"/>
          <w:sz w:val="20"/>
          <w:szCs w:val="20"/>
        </w:rPr>
        <w:t xml:space="preserve"> currently doing</w:t>
      </w:r>
      <w:r w:rsidR="000E3A7C">
        <w:rPr>
          <w:rFonts w:ascii="Arial" w:hAnsi="Arial" w:cs="Arial"/>
          <w:sz w:val="20"/>
          <w:szCs w:val="20"/>
        </w:rPr>
        <w:t>);</w:t>
      </w:r>
      <w:bookmarkStart w:id="10" w:name="_GoBack"/>
      <w:bookmarkEnd w:id="10"/>
    </w:p>
    <w:bookmarkEnd w:id="9"/>
    <w:p w14:paraId="02B47029" w14:textId="77777777" w:rsidR="00DA5D3C" w:rsidRDefault="00DA5D3C" w:rsidP="006F29EE">
      <w:pPr>
        <w:pStyle w:val="ListParagraph"/>
        <w:numPr>
          <w:ilvl w:val="1"/>
          <w:numId w:val="1"/>
        </w:numPr>
        <w:spacing w:line="240" w:lineRule="auto"/>
        <w:contextualSpacing w:val="0"/>
        <w:jc w:val="both"/>
        <w:rPr>
          <w:rFonts w:ascii="Arial" w:hAnsi="Arial" w:cs="Arial"/>
          <w:sz w:val="20"/>
          <w:szCs w:val="20"/>
        </w:rPr>
      </w:pPr>
      <w:r>
        <w:rPr>
          <w:rFonts w:ascii="Arial" w:hAnsi="Arial" w:cs="Arial"/>
          <w:sz w:val="20"/>
          <w:szCs w:val="20"/>
        </w:rPr>
        <w:t>Data about the acceleration, motion and orientation of the Device:</w:t>
      </w:r>
    </w:p>
    <w:p w14:paraId="2E560053" w14:textId="552189E8" w:rsidR="006F29EE" w:rsidRDefault="006F29EE" w:rsidP="00DA5D3C">
      <w:pPr>
        <w:pStyle w:val="ListParagraph"/>
        <w:numPr>
          <w:ilvl w:val="2"/>
          <w:numId w:val="1"/>
        </w:numPr>
        <w:spacing w:line="240" w:lineRule="auto"/>
        <w:contextualSpacing w:val="0"/>
        <w:jc w:val="both"/>
        <w:rPr>
          <w:rFonts w:ascii="Arial" w:hAnsi="Arial" w:cs="Arial"/>
          <w:sz w:val="20"/>
          <w:szCs w:val="20"/>
        </w:rPr>
      </w:pPr>
      <w:r>
        <w:rPr>
          <w:rFonts w:ascii="Arial" w:hAnsi="Arial" w:cs="Arial"/>
          <w:sz w:val="20"/>
          <w:szCs w:val="20"/>
        </w:rPr>
        <w:t>Accelerometer Data (</w:t>
      </w:r>
      <w:r w:rsidRPr="005B601F">
        <w:rPr>
          <w:rFonts w:ascii="Arial" w:hAnsi="Arial" w:cs="Arial"/>
          <w:sz w:val="20"/>
          <w:szCs w:val="20"/>
        </w:rPr>
        <w:t xml:space="preserve">a sensor which measures the </w:t>
      </w:r>
      <w:r>
        <w:rPr>
          <w:rFonts w:ascii="Arial" w:hAnsi="Arial" w:cs="Arial"/>
          <w:sz w:val="20"/>
          <w:szCs w:val="20"/>
        </w:rPr>
        <w:t xml:space="preserve">acceleration and </w:t>
      </w:r>
      <w:r w:rsidRPr="005B601F">
        <w:rPr>
          <w:rFonts w:ascii="Arial" w:hAnsi="Arial" w:cs="Arial"/>
          <w:sz w:val="20"/>
          <w:szCs w:val="20"/>
        </w:rPr>
        <w:t xml:space="preserve">motion of </w:t>
      </w:r>
      <w:r>
        <w:rPr>
          <w:rFonts w:ascii="Arial" w:hAnsi="Arial" w:cs="Arial"/>
          <w:sz w:val="20"/>
          <w:szCs w:val="20"/>
        </w:rPr>
        <w:t xml:space="preserve">the </w:t>
      </w:r>
      <w:r w:rsidR="003A16D9">
        <w:rPr>
          <w:rFonts w:ascii="Arial" w:hAnsi="Arial" w:cs="Arial"/>
          <w:sz w:val="20"/>
          <w:szCs w:val="20"/>
        </w:rPr>
        <w:t>Device</w:t>
      </w:r>
      <w:r>
        <w:rPr>
          <w:rFonts w:ascii="Arial" w:hAnsi="Arial" w:cs="Arial"/>
          <w:sz w:val="20"/>
          <w:szCs w:val="20"/>
        </w:rPr>
        <w:t>);</w:t>
      </w:r>
    </w:p>
    <w:p w14:paraId="3457402D" w14:textId="3DA10DBD" w:rsidR="006F29EE" w:rsidRDefault="006F29EE" w:rsidP="00DA5D3C">
      <w:pPr>
        <w:pStyle w:val="ListParagraph"/>
        <w:numPr>
          <w:ilvl w:val="2"/>
          <w:numId w:val="1"/>
        </w:numPr>
        <w:spacing w:line="240" w:lineRule="auto"/>
        <w:contextualSpacing w:val="0"/>
        <w:jc w:val="both"/>
        <w:rPr>
          <w:rFonts w:ascii="Arial" w:hAnsi="Arial" w:cs="Arial"/>
          <w:sz w:val="20"/>
          <w:szCs w:val="20"/>
        </w:rPr>
      </w:pPr>
      <w:r>
        <w:rPr>
          <w:rFonts w:ascii="Arial" w:hAnsi="Arial" w:cs="Arial"/>
          <w:sz w:val="20"/>
          <w:szCs w:val="20"/>
        </w:rPr>
        <w:t xml:space="preserve">Gyroscope Data (a sensor which measures the orientation and tilt of the </w:t>
      </w:r>
      <w:r w:rsidR="003A16D9">
        <w:rPr>
          <w:rFonts w:ascii="Arial" w:hAnsi="Arial" w:cs="Arial"/>
          <w:sz w:val="20"/>
          <w:szCs w:val="20"/>
        </w:rPr>
        <w:t>Device</w:t>
      </w:r>
      <w:r>
        <w:rPr>
          <w:rFonts w:ascii="Arial" w:hAnsi="Arial" w:cs="Arial"/>
          <w:sz w:val="20"/>
          <w:szCs w:val="20"/>
        </w:rPr>
        <w:t>);</w:t>
      </w:r>
    </w:p>
    <w:p w14:paraId="1245D7E4" w14:textId="37A25D56" w:rsidR="006F29EE" w:rsidRDefault="006F29EE" w:rsidP="00DA5D3C">
      <w:pPr>
        <w:pStyle w:val="ListParagraph"/>
        <w:numPr>
          <w:ilvl w:val="2"/>
          <w:numId w:val="1"/>
        </w:numPr>
        <w:spacing w:line="240" w:lineRule="auto"/>
        <w:contextualSpacing w:val="0"/>
        <w:jc w:val="both"/>
        <w:rPr>
          <w:rFonts w:ascii="Arial" w:hAnsi="Arial" w:cs="Arial"/>
          <w:sz w:val="20"/>
          <w:szCs w:val="20"/>
        </w:rPr>
      </w:pPr>
      <w:r>
        <w:rPr>
          <w:rFonts w:ascii="Arial" w:hAnsi="Arial" w:cs="Arial"/>
          <w:sz w:val="20"/>
          <w:szCs w:val="20"/>
        </w:rPr>
        <w:t xml:space="preserve">Magnetometer Data (a sensor which identifies compass directions in relation to the </w:t>
      </w:r>
      <w:r w:rsidR="003A16D9">
        <w:rPr>
          <w:rFonts w:ascii="Arial" w:hAnsi="Arial" w:cs="Arial"/>
          <w:sz w:val="20"/>
          <w:szCs w:val="20"/>
        </w:rPr>
        <w:t>Device</w:t>
      </w:r>
      <w:r>
        <w:rPr>
          <w:rFonts w:ascii="Arial" w:hAnsi="Arial" w:cs="Arial"/>
          <w:sz w:val="20"/>
          <w:szCs w:val="20"/>
        </w:rPr>
        <w:t>);</w:t>
      </w:r>
      <w:r w:rsidR="00BE7A19">
        <w:rPr>
          <w:rFonts w:ascii="Arial" w:hAnsi="Arial" w:cs="Arial"/>
          <w:sz w:val="20"/>
          <w:szCs w:val="20"/>
        </w:rPr>
        <w:t xml:space="preserve"> and</w:t>
      </w:r>
    </w:p>
    <w:p w14:paraId="1C77FBA1" w14:textId="3B8B831D" w:rsidR="006F29EE" w:rsidRDefault="006F29EE" w:rsidP="00DA5D3C">
      <w:pPr>
        <w:pStyle w:val="ListParagraph"/>
        <w:numPr>
          <w:ilvl w:val="2"/>
          <w:numId w:val="1"/>
        </w:numPr>
        <w:spacing w:line="240" w:lineRule="auto"/>
        <w:contextualSpacing w:val="0"/>
        <w:jc w:val="both"/>
        <w:rPr>
          <w:rFonts w:ascii="Arial" w:hAnsi="Arial" w:cs="Arial"/>
          <w:sz w:val="20"/>
          <w:szCs w:val="20"/>
        </w:rPr>
      </w:pPr>
      <w:r>
        <w:rPr>
          <w:rFonts w:ascii="Arial" w:hAnsi="Arial" w:cs="Arial"/>
          <w:sz w:val="20"/>
          <w:szCs w:val="20"/>
        </w:rPr>
        <w:t xml:space="preserve">Rotation Data (a sensor which measures rotation of the </w:t>
      </w:r>
      <w:r w:rsidR="003A16D9">
        <w:rPr>
          <w:rFonts w:ascii="Arial" w:hAnsi="Arial" w:cs="Arial"/>
          <w:sz w:val="20"/>
          <w:szCs w:val="20"/>
        </w:rPr>
        <w:t>Device</w:t>
      </w:r>
      <w:r>
        <w:rPr>
          <w:rFonts w:ascii="Arial" w:hAnsi="Arial" w:cs="Arial"/>
          <w:sz w:val="20"/>
          <w:szCs w:val="20"/>
        </w:rPr>
        <w:t>); and</w:t>
      </w:r>
    </w:p>
    <w:p w14:paraId="4CC87C75" w14:textId="77777777" w:rsidR="00DA5D3C" w:rsidRDefault="00DA5D3C" w:rsidP="006F29EE">
      <w:pPr>
        <w:pStyle w:val="ListParagraph"/>
        <w:numPr>
          <w:ilvl w:val="1"/>
          <w:numId w:val="1"/>
        </w:numPr>
        <w:spacing w:line="240" w:lineRule="auto"/>
        <w:contextualSpacing w:val="0"/>
        <w:jc w:val="both"/>
        <w:rPr>
          <w:rFonts w:ascii="Arial" w:hAnsi="Arial" w:cs="Arial"/>
          <w:sz w:val="20"/>
          <w:szCs w:val="20"/>
        </w:rPr>
      </w:pPr>
      <w:r>
        <w:rPr>
          <w:rFonts w:ascii="Arial" w:hAnsi="Arial" w:cs="Arial"/>
          <w:sz w:val="20"/>
          <w:szCs w:val="20"/>
        </w:rPr>
        <w:t>Data about the location of the Device:</w:t>
      </w:r>
    </w:p>
    <w:p w14:paraId="41FD1300" w14:textId="2E2B437A" w:rsidR="006F29EE" w:rsidRPr="0002362F" w:rsidRDefault="006F29EE" w:rsidP="00DA5D3C">
      <w:pPr>
        <w:pStyle w:val="ListParagraph"/>
        <w:numPr>
          <w:ilvl w:val="2"/>
          <w:numId w:val="1"/>
        </w:numPr>
        <w:spacing w:line="240" w:lineRule="auto"/>
        <w:contextualSpacing w:val="0"/>
        <w:jc w:val="both"/>
        <w:rPr>
          <w:rFonts w:ascii="Arial" w:hAnsi="Arial" w:cs="Arial"/>
          <w:sz w:val="20"/>
          <w:szCs w:val="20"/>
        </w:rPr>
      </w:pPr>
      <w:r>
        <w:rPr>
          <w:rFonts w:ascii="Arial" w:hAnsi="Arial" w:cs="Arial"/>
          <w:sz w:val="20"/>
          <w:szCs w:val="20"/>
        </w:rPr>
        <w:t xml:space="preserve">Location/GPS (a sensor which identifies the location of the </w:t>
      </w:r>
      <w:r w:rsidR="003A16D9">
        <w:rPr>
          <w:rFonts w:ascii="Arial" w:hAnsi="Arial" w:cs="Arial"/>
          <w:sz w:val="20"/>
          <w:szCs w:val="20"/>
        </w:rPr>
        <w:t>Device</w:t>
      </w:r>
      <w:r>
        <w:rPr>
          <w:rFonts w:ascii="Arial" w:hAnsi="Arial" w:cs="Arial"/>
          <w:sz w:val="20"/>
          <w:szCs w:val="20"/>
        </w:rPr>
        <w:t>).</w:t>
      </w:r>
    </w:p>
    <w:p w14:paraId="24CEB3BB" w14:textId="30984461" w:rsidR="006F29EE" w:rsidRDefault="006F29EE" w:rsidP="006F29EE">
      <w:pPr>
        <w:spacing w:line="240" w:lineRule="auto"/>
        <w:jc w:val="both"/>
        <w:rPr>
          <w:rFonts w:ascii="Arial" w:hAnsi="Arial" w:cs="Arial"/>
          <w:sz w:val="20"/>
          <w:szCs w:val="20"/>
        </w:rPr>
      </w:pPr>
      <w:r>
        <w:rPr>
          <w:rFonts w:ascii="Arial" w:hAnsi="Arial" w:cs="Arial"/>
          <w:sz w:val="20"/>
          <w:szCs w:val="20"/>
        </w:rPr>
        <w:t>You hereby acknowledge and agree that, a</w:t>
      </w:r>
      <w:r w:rsidRPr="0002362F">
        <w:rPr>
          <w:rFonts w:ascii="Arial" w:hAnsi="Arial" w:cs="Arial"/>
          <w:sz w:val="20"/>
          <w:szCs w:val="20"/>
        </w:rPr>
        <w:t xml:space="preserve">dditionally, in connection with the Program CCC will collect </w:t>
      </w:r>
      <w:r w:rsidR="006431AD">
        <w:rPr>
          <w:rFonts w:ascii="Arial" w:hAnsi="Arial" w:cs="Arial"/>
          <w:sz w:val="20"/>
          <w:szCs w:val="20"/>
        </w:rPr>
        <w:t>Your</w:t>
      </w:r>
      <w:r w:rsidRPr="0002362F">
        <w:rPr>
          <w:rFonts w:ascii="Arial" w:hAnsi="Arial" w:cs="Arial"/>
          <w:sz w:val="20"/>
          <w:szCs w:val="20"/>
        </w:rPr>
        <w:t xml:space="preserve"> name</w:t>
      </w:r>
      <w:r>
        <w:rPr>
          <w:rFonts w:ascii="Arial" w:hAnsi="Arial" w:cs="Arial"/>
          <w:sz w:val="20"/>
          <w:szCs w:val="20"/>
        </w:rPr>
        <w:t>,</w:t>
      </w:r>
      <w:r w:rsidRPr="0002362F">
        <w:rPr>
          <w:rFonts w:ascii="Arial" w:hAnsi="Arial" w:cs="Arial"/>
          <w:sz w:val="20"/>
          <w:szCs w:val="20"/>
        </w:rPr>
        <w:t xml:space="preserve"> </w:t>
      </w:r>
      <w:r>
        <w:rPr>
          <w:rFonts w:ascii="Arial" w:hAnsi="Arial" w:cs="Arial"/>
          <w:sz w:val="20"/>
          <w:szCs w:val="20"/>
        </w:rPr>
        <w:t>e-mail address</w:t>
      </w:r>
      <w:r w:rsidRPr="0002362F">
        <w:rPr>
          <w:rFonts w:ascii="Arial" w:hAnsi="Arial" w:cs="Arial"/>
          <w:sz w:val="20"/>
          <w:szCs w:val="20"/>
        </w:rPr>
        <w:t xml:space="preserve"> </w:t>
      </w:r>
      <w:r>
        <w:rPr>
          <w:rFonts w:ascii="Arial" w:hAnsi="Arial" w:cs="Arial"/>
          <w:sz w:val="20"/>
          <w:szCs w:val="20"/>
        </w:rPr>
        <w:t xml:space="preserve">and other contact information </w:t>
      </w:r>
      <w:r w:rsidRPr="0002362F">
        <w:rPr>
          <w:rFonts w:ascii="Arial" w:hAnsi="Arial" w:cs="Arial"/>
          <w:sz w:val="20"/>
          <w:szCs w:val="20"/>
        </w:rPr>
        <w:t>(the “</w:t>
      </w:r>
      <w:r w:rsidRPr="00712F1E">
        <w:rPr>
          <w:rFonts w:ascii="Arial" w:hAnsi="Arial" w:cs="Arial"/>
          <w:b/>
          <w:sz w:val="20"/>
          <w:szCs w:val="20"/>
        </w:rPr>
        <w:t>Participant Information</w:t>
      </w:r>
      <w:r w:rsidRPr="0002362F">
        <w:rPr>
          <w:rFonts w:ascii="Arial" w:hAnsi="Arial" w:cs="Arial"/>
          <w:sz w:val="20"/>
          <w:szCs w:val="20"/>
        </w:rPr>
        <w:t>”)</w:t>
      </w:r>
      <w:r w:rsidRPr="00AE1807">
        <w:rPr>
          <w:rFonts w:ascii="Arial" w:hAnsi="Arial" w:cs="Arial"/>
          <w:sz w:val="20"/>
          <w:szCs w:val="20"/>
        </w:rPr>
        <w:t xml:space="preserve"> </w:t>
      </w:r>
      <w:r>
        <w:rPr>
          <w:rFonts w:ascii="Arial" w:hAnsi="Arial" w:cs="Arial"/>
          <w:sz w:val="20"/>
          <w:szCs w:val="20"/>
        </w:rPr>
        <w:t>and hereby irrevocably consent to the collection of such data and information by CCC by and through the Application or any other means</w:t>
      </w:r>
      <w:r w:rsidRPr="0002362F">
        <w:rPr>
          <w:rFonts w:ascii="Arial" w:hAnsi="Arial" w:cs="Arial"/>
          <w:sz w:val="20"/>
          <w:szCs w:val="20"/>
        </w:rPr>
        <w:t xml:space="preserve">. </w:t>
      </w:r>
      <w:r w:rsidR="00BC69F4" w:rsidRPr="00712F1E">
        <w:rPr>
          <w:rFonts w:ascii="Arial" w:hAnsi="Arial" w:cs="Arial"/>
          <w:sz w:val="20"/>
          <w:szCs w:val="20"/>
        </w:rPr>
        <w:t xml:space="preserve">It is a condition of your use of the Application that </w:t>
      </w:r>
      <w:proofErr w:type="gramStart"/>
      <w:r w:rsidR="00BC69F4" w:rsidRPr="00712F1E">
        <w:rPr>
          <w:rFonts w:ascii="Arial" w:hAnsi="Arial" w:cs="Arial"/>
          <w:sz w:val="20"/>
          <w:szCs w:val="20"/>
        </w:rPr>
        <w:t>all of</w:t>
      </w:r>
      <w:proofErr w:type="gramEnd"/>
      <w:r w:rsidR="00BC69F4" w:rsidRPr="00712F1E">
        <w:rPr>
          <w:rFonts w:ascii="Arial" w:hAnsi="Arial" w:cs="Arial"/>
          <w:sz w:val="20"/>
          <w:szCs w:val="20"/>
        </w:rPr>
        <w:t xml:space="preserve"> the Participant </w:t>
      </w:r>
      <w:r w:rsidR="006431AD">
        <w:rPr>
          <w:rFonts w:ascii="Arial" w:hAnsi="Arial" w:cs="Arial"/>
          <w:sz w:val="20"/>
          <w:szCs w:val="20"/>
        </w:rPr>
        <w:t>I</w:t>
      </w:r>
      <w:r w:rsidR="00BC69F4" w:rsidRPr="00712F1E">
        <w:rPr>
          <w:rFonts w:ascii="Arial" w:hAnsi="Arial" w:cs="Arial"/>
          <w:sz w:val="20"/>
          <w:szCs w:val="20"/>
        </w:rPr>
        <w:t>nformation you provide is correct, current and complete.  You are personally responsible for any use of the Application that occurs under or in connection with your Participant Information.</w:t>
      </w:r>
    </w:p>
    <w:bookmarkEnd w:id="7"/>
    <w:bookmarkEnd w:id="8"/>
    <w:p w14:paraId="28D1C069" w14:textId="67857040" w:rsidR="006F29EE" w:rsidRPr="0002362F" w:rsidRDefault="006F29EE" w:rsidP="006F29EE">
      <w:pPr>
        <w:spacing w:line="240" w:lineRule="auto"/>
        <w:jc w:val="both"/>
        <w:rPr>
          <w:rFonts w:ascii="Arial" w:hAnsi="Arial" w:cs="Arial"/>
          <w:sz w:val="20"/>
          <w:szCs w:val="20"/>
        </w:rPr>
      </w:pPr>
      <w:r w:rsidRPr="002E1DC9">
        <w:rPr>
          <w:rFonts w:ascii="Arial" w:hAnsi="Arial" w:cs="Arial"/>
          <w:sz w:val="20"/>
          <w:szCs w:val="20"/>
        </w:rPr>
        <w:t xml:space="preserve">All information CCC collects from </w:t>
      </w:r>
      <w:r>
        <w:rPr>
          <w:rFonts w:ascii="Arial" w:hAnsi="Arial" w:cs="Arial"/>
          <w:sz w:val="20"/>
          <w:szCs w:val="20"/>
        </w:rPr>
        <w:t xml:space="preserve">the Application </w:t>
      </w:r>
      <w:r w:rsidRPr="002E1DC9">
        <w:rPr>
          <w:rFonts w:ascii="Arial" w:hAnsi="Arial" w:cs="Arial"/>
          <w:sz w:val="20"/>
          <w:szCs w:val="20"/>
        </w:rPr>
        <w:t xml:space="preserve">is subject to the </w:t>
      </w:r>
      <w:r>
        <w:rPr>
          <w:rFonts w:ascii="Arial" w:hAnsi="Arial" w:cs="Arial"/>
          <w:sz w:val="20"/>
          <w:szCs w:val="20"/>
        </w:rPr>
        <w:t xml:space="preserve">CCC® Mobile Data Collection </w:t>
      </w:r>
      <w:r w:rsidRPr="002E1DC9">
        <w:rPr>
          <w:rFonts w:ascii="Arial" w:hAnsi="Arial" w:cs="Arial"/>
          <w:sz w:val="20"/>
          <w:szCs w:val="20"/>
        </w:rPr>
        <w:t>Privacy Policy (“</w:t>
      </w:r>
      <w:r w:rsidRPr="002E1DC9">
        <w:rPr>
          <w:rFonts w:ascii="Arial" w:hAnsi="Arial" w:cs="Arial"/>
          <w:b/>
          <w:sz w:val="20"/>
          <w:szCs w:val="20"/>
        </w:rPr>
        <w:t>Privacy Policy</w:t>
      </w:r>
      <w:r w:rsidRPr="002E1DC9">
        <w:rPr>
          <w:rFonts w:ascii="Arial" w:hAnsi="Arial" w:cs="Arial"/>
          <w:sz w:val="20"/>
          <w:szCs w:val="20"/>
        </w:rPr>
        <w:t>”) [</w:t>
      </w:r>
      <w:ins w:id="11" w:author="Senthil Sadasivam" w:date="2020-03-18T15:56:00Z">
        <w:r w:rsidR="000F0A07">
          <w:fldChar w:fldCharType="begin"/>
        </w:r>
        <w:r w:rsidR="000F0A07">
          <w:instrText xml:space="preserve"> HYPERLINK "https://github.com/cccuser/CCCSuportDocuments/blob/master/CCCBrandedMCD/MCD_Privacy_Policy_031620.pdf" </w:instrText>
        </w:r>
        <w:r w:rsidR="000F0A07">
          <w:fldChar w:fldCharType="separate"/>
        </w:r>
        <w:r w:rsidR="000F0A07">
          <w:rPr>
            <w:rStyle w:val="Hyperlink"/>
          </w:rPr>
          <w:t>https://github.com/cccuser/CCCSuportDocuments/blob/master/CCCBrandedMCD/MCD_Privacy_Policy_031620.pdf</w:t>
        </w:r>
        <w:r w:rsidR="000F0A07">
          <w:fldChar w:fldCharType="end"/>
        </w:r>
        <w:r w:rsidR="000F0A07">
          <w:t>]</w:t>
        </w:r>
      </w:ins>
      <w:del w:id="12" w:author="Senthil Sadasivam" w:date="2020-03-02T14:21:00Z">
        <w:r w:rsidRPr="00615ECA" w:rsidDel="00BA4E01">
          <w:rPr>
            <w:rFonts w:ascii="Arial" w:hAnsi="Arial" w:cs="Arial"/>
            <w:sz w:val="20"/>
            <w:szCs w:val="20"/>
            <w:highlight w:val="yellow"/>
          </w:rPr>
          <w:delText>Link</w:delText>
        </w:r>
      </w:del>
      <w:del w:id="13" w:author="Senthil Sadasivam" w:date="2020-03-18T15:56:00Z">
        <w:r w:rsidRPr="002E1DC9" w:rsidDel="000F0A07">
          <w:rPr>
            <w:rFonts w:ascii="Arial" w:hAnsi="Arial" w:cs="Arial"/>
            <w:sz w:val="20"/>
            <w:szCs w:val="20"/>
          </w:rPr>
          <w:delText xml:space="preserve">], </w:delText>
        </w:r>
      </w:del>
      <w:r w:rsidRPr="002E1DC9">
        <w:rPr>
          <w:rFonts w:ascii="Arial" w:hAnsi="Arial" w:cs="Arial"/>
          <w:sz w:val="20"/>
          <w:szCs w:val="20"/>
        </w:rPr>
        <w:t xml:space="preserve">the location and terms of which may be changed from time to time.  By using </w:t>
      </w:r>
      <w:r>
        <w:rPr>
          <w:rFonts w:ascii="Arial" w:hAnsi="Arial" w:cs="Arial"/>
          <w:sz w:val="20"/>
          <w:szCs w:val="20"/>
        </w:rPr>
        <w:t>the Application</w:t>
      </w:r>
      <w:r w:rsidRPr="002E1DC9">
        <w:rPr>
          <w:rFonts w:ascii="Arial" w:hAnsi="Arial" w:cs="Arial"/>
          <w:sz w:val="20"/>
          <w:szCs w:val="20"/>
        </w:rPr>
        <w:t>, you acknowledge that you have read and understood the Privacy Policy</w:t>
      </w:r>
      <w:ins w:id="14" w:author="Austin Cox" w:date="2020-02-24T19:25:00Z">
        <w:r w:rsidR="000115DF">
          <w:rPr>
            <w:rFonts w:ascii="Arial" w:hAnsi="Arial" w:cs="Arial"/>
            <w:sz w:val="20"/>
            <w:szCs w:val="20"/>
          </w:rPr>
          <w:t>.</w:t>
        </w:r>
      </w:ins>
    </w:p>
    <w:p w14:paraId="11CF4DD2" w14:textId="77777777" w:rsidR="006F29EE" w:rsidRPr="006F29EE" w:rsidRDefault="006F29EE" w:rsidP="006F29EE">
      <w:pPr>
        <w:spacing w:line="240" w:lineRule="auto"/>
        <w:jc w:val="both"/>
        <w:rPr>
          <w:rFonts w:ascii="Arial" w:hAnsi="Arial" w:cs="Arial"/>
          <w:sz w:val="20"/>
          <w:szCs w:val="20"/>
        </w:rPr>
      </w:pPr>
      <w:r w:rsidRPr="006F29EE">
        <w:rPr>
          <w:rFonts w:ascii="Arial" w:hAnsi="Arial" w:cs="Arial"/>
          <w:sz w:val="20"/>
          <w:szCs w:val="20"/>
        </w:rPr>
        <w:t xml:space="preserve">If You object to CCC’s collection or use of any portion of the Program Data or Participant Information, </w:t>
      </w:r>
      <w:proofErr w:type="gramStart"/>
      <w:r w:rsidRPr="006F29EE">
        <w:rPr>
          <w:rFonts w:ascii="Arial" w:hAnsi="Arial" w:cs="Arial"/>
          <w:sz w:val="20"/>
          <w:szCs w:val="20"/>
        </w:rPr>
        <w:t>Your</w:t>
      </w:r>
      <w:proofErr w:type="gramEnd"/>
      <w:r w:rsidRPr="006F29EE">
        <w:rPr>
          <w:rFonts w:ascii="Arial" w:hAnsi="Arial" w:cs="Arial"/>
          <w:sz w:val="20"/>
          <w:szCs w:val="20"/>
        </w:rPr>
        <w:t xml:space="preserve"> sole remedy will be to terminate participation in the Program (including, without limitation, by deleting or uninstalling the Application).  Any such termination shall not affect CCC’s rights to use any Program Data or Participant Information collected prior to such termination in accordance with the terms of this Agreement.</w:t>
      </w:r>
    </w:p>
    <w:p w14:paraId="5235286E" w14:textId="0227AC67" w:rsidR="006F29EE" w:rsidRDefault="006431AD" w:rsidP="006F29EE">
      <w:pPr>
        <w:spacing w:line="240" w:lineRule="auto"/>
        <w:jc w:val="both"/>
        <w:rPr>
          <w:rFonts w:ascii="Arial" w:hAnsi="Arial" w:cs="Arial"/>
          <w:sz w:val="20"/>
          <w:szCs w:val="20"/>
        </w:rPr>
      </w:pPr>
      <w:r>
        <w:rPr>
          <w:rFonts w:ascii="Arial" w:hAnsi="Arial" w:cs="Arial"/>
          <w:sz w:val="20"/>
          <w:szCs w:val="20"/>
        </w:rPr>
        <w:t>You hereby irrevocably consent and agree</w:t>
      </w:r>
      <w:r w:rsidR="006500F7">
        <w:rPr>
          <w:rFonts w:ascii="Arial" w:hAnsi="Arial" w:cs="Arial"/>
          <w:sz w:val="20"/>
          <w:szCs w:val="20"/>
        </w:rPr>
        <w:t xml:space="preserve"> and provide CCC all </w:t>
      </w:r>
      <w:r w:rsidR="00311F0E">
        <w:rPr>
          <w:rFonts w:ascii="Arial" w:hAnsi="Arial" w:cs="Arial"/>
          <w:sz w:val="20"/>
          <w:szCs w:val="20"/>
        </w:rPr>
        <w:t xml:space="preserve">the </w:t>
      </w:r>
      <w:r w:rsidR="00310565">
        <w:rPr>
          <w:rFonts w:ascii="Arial" w:hAnsi="Arial" w:cs="Arial"/>
          <w:sz w:val="20"/>
          <w:szCs w:val="20"/>
        </w:rPr>
        <w:t xml:space="preserve">worldwide rights and licenses </w:t>
      </w:r>
      <w:r w:rsidR="00311F0E">
        <w:rPr>
          <w:rFonts w:ascii="Arial" w:hAnsi="Arial" w:cs="Arial"/>
          <w:sz w:val="20"/>
          <w:szCs w:val="20"/>
        </w:rPr>
        <w:t>necessary for CCC</w:t>
      </w:r>
      <w:r w:rsidR="006F29EE" w:rsidRPr="006F29EE">
        <w:rPr>
          <w:rFonts w:ascii="Arial" w:hAnsi="Arial" w:cs="Arial"/>
          <w:sz w:val="20"/>
          <w:szCs w:val="20"/>
        </w:rPr>
        <w:t xml:space="preserve"> (a) in perpetuity, </w:t>
      </w:r>
      <w:r w:rsidR="00311F0E">
        <w:rPr>
          <w:rFonts w:ascii="Arial" w:hAnsi="Arial" w:cs="Arial"/>
          <w:sz w:val="20"/>
          <w:szCs w:val="20"/>
        </w:rPr>
        <w:t xml:space="preserve">to </w:t>
      </w:r>
      <w:r w:rsidR="006F29EE" w:rsidRPr="006F29EE">
        <w:rPr>
          <w:rFonts w:ascii="Arial" w:hAnsi="Arial" w:cs="Arial"/>
          <w:sz w:val="20"/>
          <w:szCs w:val="20"/>
        </w:rPr>
        <w:t xml:space="preserve">use the Program Data, and </w:t>
      </w:r>
      <w:r w:rsidR="00615ECA">
        <w:rPr>
          <w:rFonts w:ascii="Arial" w:hAnsi="Arial" w:cs="Arial"/>
          <w:sz w:val="20"/>
          <w:szCs w:val="20"/>
        </w:rPr>
        <w:t>to</w:t>
      </w:r>
      <w:r w:rsidR="00615ECA" w:rsidRPr="006F29EE">
        <w:rPr>
          <w:rFonts w:ascii="Arial" w:hAnsi="Arial" w:cs="Arial"/>
          <w:sz w:val="20"/>
          <w:szCs w:val="20"/>
        </w:rPr>
        <w:t xml:space="preserve"> </w:t>
      </w:r>
      <w:r w:rsidR="006F29EE" w:rsidRPr="006F29EE">
        <w:rPr>
          <w:rFonts w:ascii="Arial" w:hAnsi="Arial" w:cs="Arial"/>
          <w:sz w:val="20"/>
          <w:szCs w:val="20"/>
        </w:rPr>
        <w:t xml:space="preserve">share the Program Data with its third party contractors, solely in de-identified form for the purpose of conducting research and development with respect to current and potential CCC products and services; and (b) for the period required therefor, </w:t>
      </w:r>
      <w:r w:rsidR="00310565">
        <w:rPr>
          <w:rFonts w:ascii="Arial" w:hAnsi="Arial" w:cs="Arial"/>
          <w:sz w:val="20"/>
          <w:szCs w:val="20"/>
        </w:rPr>
        <w:t xml:space="preserve">to </w:t>
      </w:r>
      <w:r w:rsidR="006F29EE" w:rsidRPr="006F29EE">
        <w:rPr>
          <w:rFonts w:ascii="Arial" w:hAnsi="Arial" w:cs="Arial"/>
          <w:sz w:val="20"/>
          <w:szCs w:val="20"/>
        </w:rPr>
        <w:t>use the Participant Information solely for the purposes of the administration of the Program, and not for any research and development or other purposes.</w:t>
      </w:r>
    </w:p>
    <w:p w14:paraId="5125E0D2" w14:textId="0E93EC82" w:rsidR="00F37098" w:rsidRPr="006F29EE" w:rsidRDefault="00F37098" w:rsidP="006F29EE">
      <w:pPr>
        <w:spacing w:line="240" w:lineRule="auto"/>
        <w:jc w:val="both"/>
        <w:rPr>
          <w:rFonts w:ascii="Arial" w:hAnsi="Arial" w:cs="Arial"/>
          <w:sz w:val="20"/>
          <w:szCs w:val="20"/>
        </w:rPr>
      </w:pPr>
      <w:r w:rsidRPr="00712F1E">
        <w:rPr>
          <w:rFonts w:ascii="Arial" w:hAnsi="Arial" w:cs="Arial"/>
          <w:sz w:val="20"/>
          <w:szCs w:val="20"/>
        </w:rPr>
        <w:t>You hereby agree that CCC may use, exploit and otherwise commercialize, in any manner, any suggestion or advice you may provide concerning the Application (“</w:t>
      </w:r>
      <w:r w:rsidRPr="00712F1E">
        <w:rPr>
          <w:rFonts w:ascii="Arial" w:hAnsi="Arial" w:cs="Arial"/>
          <w:b/>
          <w:sz w:val="20"/>
          <w:szCs w:val="20"/>
        </w:rPr>
        <w:t>Feedback</w:t>
      </w:r>
      <w:r w:rsidRPr="00712F1E">
        <w:rPr>
          <w:rFonts w:ascii="Arial" w:hAnsi="Arial" w:cs="Arial"/>
          <w:sz w:val="20"/>
          <w:szCs w:val="20"/>
        </w:rPr>
        <w:t xml:space="preserve">”), and you hereby grant to CCC a </w:t>
      </w:r>
      <w:r w:rsidRPr="00712F1E">
        <w:rPr>
          <w:rFonts w:ascii="Arial" w:hAnsi="Arial" w:cs="Arial"/>
          <w:sz w:val="20"/>
          <w:szCs w:val="20"/>
        </w:rPr>
        <w:lastRenderedPageBreak/>
        <w:t>worldwide, non-exclusive, royalty-free, fully paid up, irrevocable, sub-licensable and perpetual right and license to make, use, copy, sell, distribute, otherwise exploit and create derivative works of the Feedback.  You irrevocably release CCC from any and all liability and claims that may result from or are related to the rights in the Feedback.</w:t>
      </w:r>
    </w:p>
    <w:p w14:paraId="23009B7D" w14:textId="3760B5DE" w:rsidR="003E7603" w:rsidRPr="00311500" w:rsidRDefault="003E7603"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311500">
        <w:rPr>
          <w:rFonts w:ascii="Arial" w:hAnsi="Arial" w:cs="Arial"/>
          <w:b/>
          <w:sz w:val="20"/>
          <w:szCs w:val="20"/>
          <w:u w:val="single"/>
        </w:rPr>
        <w:t>License</w:t>
      </w:r>
      <w:r w:rsidR="00F37098" w:rsidRPr="00311500">
        <w:rPr>
          <w:rFonts w:ascii="Arial" w:hAnsi="Arial" w:cs="Arial"/>
          <w:b/>
          <w:sz w:val="20"/>
          <w:szCs w:val="20"/>
          <w:u w:val="single"/>
        </w:rPr>
        <w:t xml:space="preserve"> to Use of Application; Prohibitions</w:t>
      </w:r>
      <w:r w:rsidRPr="00311500">
        <w:rPr>
          <w:rFonts w:ascii="Arial" w:hAnsi="Arial" w:cs="Arial"/>
          <w:b/>
          <w:sz w:val="20"/>
          <w:szCs w:val="20"/>
          <w:u w:val="single"/>
        </w:rPr>
        <w:t>.</w:t>
      </w:r>
    </w:p>
    <w:p w14:paraId="7111566C" w14:textId="25E6F8B2" w:rsidR="003E7603" w:rsidRDefault="003E7603" w:rsidP="003E7603">
      <w:pPr>
        <w:spacing w:line="240" w:lineRule="auto"/>
        <w:jc w:val="both"/>
        <w:rPr>
          <w:rFonts w:ascii="Arial" w:hAnsi="Arial" w:cs="Arial"/>
          <w:sz w:val="20"/>
          <w:szCs w:val="20"/>
        </w:rPr>
      </w:pPr>
      <w:r w:rsidRPr="00BC69F4">
        <w:rPr>
          <w:rFonts w:ascii="Arial" w:hAnsi="Arial" w:cs="Arial"/>
          <w:sz w:val="20"/>
          <w:szCs w:val="20"/>
        </w:rPr>
        <w:t>Subject to this Agreement, CCC grants you a limited, non-exclusive, non-transferable, non-sublicensable and revocable license to use the Application solely for Your personal, non-commercial use and only on a Device that is owned or controlled by you as permitted under the applicable Apple or Google terms and conditions and in accordance with this Agreement</w:t>
      </w:r>
      <w:r w:rsidR="00BC69F4" w:rsidRPr="00BC69F4">
        <w:rPr>
          <w:rFonts w:ascii="Arial" w:hAnsi="Arial" w:cs="Arial"/>
          <w:sz w:val="20"/>
          <w:szCs w:val="20"/>
        </w:rPr>
        <w:t>.</w:t>
      </w:r>
    </w:p>
    <w:p w14:paraId="39F97C80" w14:textId="6CCF184C" w:rsidR="00F37098" w:rsidRPr="00F37098" w:rsidRDefault="00F37098" w:rsidP="00311500">
      <w:pPr>
        <w:spacing w:line="240" w:lineRule="auto"/>
        <w:jc w:val="both"/>
        <w:rPr>
          <w:rFonts w:ascii="Arial" w:hAnsi="Arial" w:cs="Arial"/>
          <w:sz w:val="20"/>
          <w:szCs w:val="20"/>
        </w:rPr>
      </w:pPr>
      <w:r w:rsidRPr="00F37098">
        <w:rPr>
          <w:rFonts w:ascii="Arial" w:hAnsi="Arial" w:cs="Arial"/>
          <w:sz w:val="20"/>
          <w:szCs w:val="20"/>
        </w:rPr>
        <w:t>You must be at least 18 years old to access and use the Application.</w:t>
      </w:r>
      <w:r>
        <w:rPr>
          <w:rFonts w:ascii="Arial" w:hAnsi="Arial" w:cs="Arial"/>
          <w:sz w:val="20"/>
          <w:szCs w:val="20"/>
        </w:rPr>
        <w:t xml:space="preserve">  </w:t>
      </w:r>
      <w:r w:rsidRPr="00F37098">
        <w:rPr>
          <w:rFonts w:ascii="Arial" w:hAnsi="Arial" w:cs="Arial"/>
          <w:sz w:val="20"/>
          <w:szCs w:val="20"/>
        </w:rPr>
        <w:t xml:space="preserve">You may not (a) remove any copyright, trademark or other proprietary notices from any portion of the Application; (b) reproduce, modify, create derivative works based upon, distribute, license, lease, sell, resell, transfer, publicly display, transmit, stream, republish, broadcast or otherwise exploit the Application except as set forth in this Agreement; (c) decompile, reverse engineer or disassemble the Application; or (d) link to, mirror or frame any portion of the Application. </w:t>
      </w:r>
    </w:p>
    <w:p w14:paraId="1A3BFF44" w14:textId="41E9A812" w:rsidR="00F37098" w:rsidRPr="00311500" w:rsidRDefault="00F37098" w:rsidP="00311500">
      <w:pPr>
        <w:spacing w:line="240" w:lineRule="auto"/>
        <w:jc w:val="both"/>
        <w:rPr>
          <w:rFonts w:ascii="Arial" w:hAnsi="Arial" w:cs="Arial"/>
          <w:sz w:val="20"/>
          <w:szCs w:val="20"/>
        </w:rPr>
      </w:pPr>
      <w:r w:rsidRPr="00F37098">
        <w:rPr>
          <w:rFonts w:ascii="Arial" w:hAnsi="Arial" w:cs="Arial"/>
          <w:sz w:val="20"/>
          <w:szCs w:val="20"/>
        </w:rPr>
        <w:t>The Application shall not be used</w:t>
      </w:r>
      <w:r>
        <w:rPr>
          <w:rFonts w:ascii="Arial" w:hAnsi="Arial" w:cs="Arial"/>
          <w:sz w:val="20"/>
          <w:szCs w:val="20"/>
        </w:rPr>
        <w:t xml:space="preserve">: (a) </w:t>
      </w:r>
      <w:r w:rsidRPr="00311500">
        <w:rPr>
          <w:rFonts w:ascii="Arial" w:hAnsi="Arial" w:cs="Arial"/>
          <w:sz w:val="20"/>
          <w:szCs w:val="20"/>
        </w:rPr>
        <w:t>In any way that violates any applicable federal, state, local or international law or regulation; (b) For fraudulent or deceptive purposes; (c) By any robot, spider or other automatic device, process or means; (d) To attempt to gain unauthorized access to, interfere with, damage or disrupt any parts of the Application, the server on which the Application is stored, or any server, computer or database connected to the Application; or (e) Outside the United States.</w:t>
      </w:r>
    </w:p>
    <w:p w14:paraId="770AC210" w14:textId="5FCEFE5A" w:rsidR="006F29EE" w:rsidRPr="00311500" w:rsidRDefault="006F29EE"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311500">
        <w:rPr>
          <w:rFonts w:ascii="Arial" w:hAnsi="Arial" w:cs="Arial"/>
          <w:b/>
          <w:sz w:val="20"/>
          <w:szCs w:val="20"/>
          <w:u w:val="single"/>
        </w:rPr>
        <w:t xml:space="preserve">Disclaimers; limitation of liability.  </w:t>
      </w:r>
    </w:p>
    <w:p w14:paraId="3F1180B8" w14:textId="69DE75F0" w:rsidR="00E96231" w:rsidRPr="006F29EE" w:rsidRDefault="00AE1807" w:rsidP="006F29EE">
      <w:pPr>
        <w:spacing w:line="240" w:lineRule="auto"/>
        <w:jc w:val="both"/>
        <w:rPr>
          <w:rFonts w:ascii="Arial" w:hAnsi="Arial" w:cs="Arial"/>
          <w:caps/>
          <w:sz w:val="20"/>
          <w:szCs w:val="20"/>
        </w:rPr>
      </w:pPr>
      <w:r w:rsidRPr="006F29EE">
        <w:rPr>
          <w:rFonts w:ascii="Arial" w:hAnsi="Arial" w:cs="Arial"/>
          <w:caps/>
          <w:sz w:val="20"/>
          <w:szCs w:val="20"/>
        </w:rPr>
        <w:t xml:space="preserve">The Application is </w:t>
      </w:r>
      <w:r w:rsidR="009768DF" w:rsidRPr="006F29EE">
        <w:rPr>
          <w:rFonts w:ascii="Arial" w:hAnsi="Arial" w:cs="Arial"/>
          <w:caps/>
          <w:sz w:val="20"/>
          <w:szCs w:val="20"/>
        </w:rPr>
        <w:t xml:space="preserve">provided “As/Is” </w:t>
      </w:r>
      <w:r w:rsidR="00E96231" w:rsidRPr="006F29EE">
        <w:rPr>
          <w:rFonts w:ascii="Arial" w:hAnsi="Arial" w:cs="Arial"/>
          <w:caps/>
          <w:sz w:val="20"/>
          <w:szCs w:val="20"/>
        </w:rPr>
        <w:t>AND “AS AVAILABLE” WITHOUT ANY WARRANTIES OR REPRESENTATIONS, EXPRESS OR IMPLIED</w:t>
      </w:r>
      <w:r w:rsidR="001A3AC9" w:rsidRPr="006F29EE">
        <w:rPr>
          <w:rFonts w:ascii="Arial" w:hAnsi="Arial" w:cs="Arial"/>
          <w:caps/>
          <w:sz w:val="20"/>
          <w:szCs w:val="20"/>
        </w:rPr>
        <w:t xml:space="preserve">. </w:t>
      </w:r>
      <w:r w:rsidR="009A51E9" w:rsidRPr="006F29EE">
        <w:rPr>
          <w:rFonts w:ascii="Arial" w:hAnsi="Arial" w:cs="Arial"/>
          <w:caps/>
          <w:sz w:val="20"/>
          <w:szCs w:val="20"/>
        </w:rPr>
        <w:t xml:space="preserve"> CCC may update, modify, enhance, supplement or otherwise alter the Application, or discontinue provision of the Application, at any time in its sole discretion.  This Agreement does not provide you with any right to continued use of the Application.</w:t>
      </w:r>
      <w:r w:rsidR="00E96231" w:rsidRPr="006F29EE">
        <w:rPr>
          <w:rFonts w:ascii="Arial" w:hAnsi="Arial" w:cs="Arial"/>
          <w:caps/>
          <w:sz w:val="20"/>
          <w:szCs w:val="20"/>
        </w:rPr>
        <w:t xml:space="preserve">  YOU ARE USING </w:t>
      </w:r>
      <w:r w:rsidR="006C43F5">
        <w:rPr>
          <w:rFonts w:ascii="Arial" w:hAnsi="Arial" w:cs="Arial"/>
          <w:caps/>
          <w:sz w:val="20"/>
          <w:szCs w:val="20"/>
        </w:rPr>
        <w:t>the Applicaiton</w:t>
      </w:r>
      <w:r w:rsidR="00E96231" w:rsidRPr="006F29EE">
        <w:rPr>
          <w:rFonts w:ascii="Arial" w:hAnsi="Arial" w:cs="Arial"/>
          <w:caps/>
          <w:sz w:val="20"/>
          <w:szCs w:val="20"/>
        </w:rPr>
        <w:t xml:space="preserve"> AT YOUR OWN RISK.  TO THE FULLEST EXTENT ALLOW</w:t>
      </w:r>
      <w:r w:rsidR="006C43F5">
        <w:rPr>
          <w:rFonts w:ascii="Arial" w:hAnsi="Arial" w:cs="Arial"/>
          <w:caps/>
          <w:sz w:val="20"/>
          <w:szCs w:val="20"/>
        </w:rPr>
        <w:t xml:space="preserve">ABLE UNDER APPLICABLE LAW, CCC </w:t>
      </w:r>
      <w:r w:rsidR="00E96231" w:rsidRPr="006F29EE">
        <w:rPr>
          <w:rFonts w:ascii="Arial" w:hAnsi="Arial" w:cs="Arial"/>
          <w:caps/>
          <w:sz w:val="20"/>
          <w:szCs w:val="20"/>
        </w:rPr>
        <w:t xml:space="preserve">DISCLAIMS ALL WARRANTIES, WHETHER EXPRESS OR IMPLIED, INCLUDING ANY WARRANTIES THAT </w:t>
      </w:r>
      <w:r w:rsidR="006F29EE" w:rsidRPr="006F29EE">
        <w:rPr>
          <w:rFonts w:ascii="Arial" w:hAnsi="Arial" w:cs="Arial"/>
          <w:caps/>
          <w:sz w:val="20"/>
          <w:szCs w:val="20"/>
        </w:rPr>
        <w:t>the Application is</w:t>
      </w:r>
      <w:r w:rsidR="00E96231" w:rsidRPr="006F29EE">
        <w:rPr>
          <w:rFonts w:ascii="Arial" w:hAnsi="Arial" w:cs="Arial"/>
          <w:caps/>
          <w:sz w:val="20"/>
          <w:szCs w:val="20"/>
        </w:rPr>
        <w:t xml:space="preserve"> MERCHANTABLE, RELIABLE, ACCURATE, FIT FOR A PARTICULAR PURPOSE OR NEED, NON-INFRINGING OR FREE OF DEFECTS OR ABLE TO OPERATE ON AN UNINTERRUPTED BASIS, OR THAT THE USE OF </w:t>
      </w:r>
      <w:r w:rsidR="006F29EE" w:rsidRPr="006F29EE">
        <w:rPr>
          <w:rFonts w:ascii="Arial" w:hAnsi="Arial" w:cs="Arial"/>
          <w:caps/>
          <w:sz w:val="20"/>
          <w:szCs w:val="20"/>
        </w:rPr>
        <w:t>the Application</w:t>
      </w:r>
      <w:r w:rsidR="00E96231" w:rsidRPr="006F29EE">
        <w:rPr>
          <w:rFonts w:ascii="Arial" w:hAnsi="Arial" w:cs="Arial"/>
          <w:caps/>
          <w:sz w:val="20"/>
          <w:szCs w:val="20"/>
        </w:rPr>
        <w:t xml:space="preserve"> BY YOU IS IN COMPLIANCE WITH LAWS, OR THAT YOUR INFORMATION TRANSMITTED IN CONNECTION WITH </w:t>
      </w:r>
      <w:r w:rsidR="006F29EE" w:rsidRPr="006F29EE">
        <w:rPr>
          <w:rFonts w:ascii="Arial" w:hAnsi="Arial" w:cs="Arial"/>
          <w:caps/>
          <w:sz w:val="20"/>
          <w:szCs w:val="20"/>
        </w:rPr>
        <w:t>the Applicaiton</w:t>
      </w:r>
      <w:r w:rsidR="00E96231" w:rsidRPr="006F29EE">
        <w:rPr>
          <w:rFonts w:ascii="Arial" w:hAnsi="Arial" w:cs="Arial"/>
          <w:caps/>
          <w:sz w:val="20"/>
          <w:szCs w:val="20"/>
        </w:rPr>
        <w:t xml:space="preserve"> WILL BE SUCCESSFULLY, ACCURATELY OR SECURELY TRANSMITTED. </w:t>
      </w:r>
    </w:p>
    <w:p w14:paraId="1D83DD2D" w14:textId="0D60839C" w:rsidR="00E96231" w:rsidRPr="006F29EE" w:rsidRDefault="00E96231" w:rsidP="006F29EE">
      <w:pPr>
        <w:spacing w:line="240" w:lineRule="auto"/>
        <w:jc w:val="both"/>
        <w:rPr>
          <w:rFonts w:ascii="Arial" w:hAnsi="Arial" w:cs="Arial"/>
          <w:caps/>
          <w:sz w:val="20"/>
          <w:szCs w:val="20"/>
        </w:rPr>
      </w:pPr>
      <w:r w:rsidRPr="006F29EE">
        <w:rPr>
          <w:rFonts w:ascii="Arial" w:hAnsi="Arial" w:cs="Arial"/>
          <w:caps/>
          <w:sz w:val="20"/>
          <w:szCs w:val="20"/>
        </w:rPr>
        <w:t xml:space="preserve">IN NO EVENT WILL CCC, ITS AFFILIATES, LICENSORS OR SERVICE PROVIDERS, AND THEIR RESPECTIVE OFFICERS, DIRECTORS, CONTRACTORS, AGENTS, LICENSORS SUPPLIERS, SUCCESSORS AND ASSIGNS BE LIABLE FOR DAMAGES OF ANY KIND, UNDER ANY LEGAL THEORY, ARISING OUT OF OR IN CONNECTION WITH YOUR USE, OR INABILITY TO USE, </w:t>
      </w:r>
      <w:r w:rsidR="006F29EE" w:rsidRPr="006F29EE">
        <w:rPr>
          <w:rFonts w:ascii="Arial" w:hAnsi="Arial" w:cs="Arial"/>
          <w:caps/>
          <w:sz w:val="20"/>
          <w:szCs w:val="20"/>
        </w:rPr>
        <w:t>the Application</w:t>
      </w:r>
      <w:r w:rsidRPr="006F29EE">
        <w:rPr>
          <w:rFonts w:ascii="Arial" w:hAnsi="Arial" w:cs="Arial"/>
          <w:caps/>
          <w:sz w:val="20"/>
          <w:szCs w:val="20"/>
        </w:rPr>
        <w:t>, INCLUDING ANY DIRECT, INDIRECT, SPECIAL, INCIDENTAL, CONSEQUENTIAL OR PUNITIVE DAMAGES, INCLUDING, BUT NOT LIMITED TO, PERSONAL INJURY, PAIN AND SUFFERING, EMOTIONAL DISTRESS, LOSS OF REVENUE, LOSS OF PROFITS, LOSS OF BUSINESS OR ANTICIPATED SAVINGS, LOSS OF USE, LOSS OF GOODWILL, AND LOSS OF DATA,  WHETHER CAUSED BY TORT (INCLUDING NEGLIGENCE), BREACH OF CONTRACT OR OTHERWISE, EVEN IF FORESEEABLE.</w:t>
      </w:r>
    </w:p>
    <w:p w14:paraId="1831B90C" w14:textId="43BF69A3" w:rsidR="00E96231" w:rsidRPr="006F29EE" w:rsidRDefault="00E96231" w:rsidP="006F29EE">
      <w:pPr>
        <w:spacing w:line="240" w:lineRule="auto"/>
        <w:jc w:val="both"/>
        <w:rPr>
          <w:rFonts w:ascii="Arial" w:hAnsi="Arial" w:cs="Arial"/>
          <w:caps/>
          <w:sz w:val="20"/>
          <w:szCs w:val="20"/>
        </w:rPr>
      </w:pPr>
      <w:r w:rsidRPr="006F29EE">
        <w:rPr>
          <w:rFonts w:ascii="Arial" w:hAnsi="Arial" w:cs="Arial"/>
          <w:caps/>
          <w:sz w:val="20"/>
          <w:szCs w:val="20"/>
        </w:rPr>
        <w:t>THE FOREGOING DOES NOT AFFECT ANY LIABILITY WHICH CANNOT BE EXCLUDED OR LIMITED UNDER APPLICABLE LAW.</w:t>
      </w:r>
    </w:p>
    <w:p w14:paraId="65D8F7F7" w14:textId="67358EB8" w:rsidR="00E96231" w:rsidRPr="006F29EE" w:rsidRDefault="00E96231" w:rsidP="006F29EE">
      <w:pPr>
        <w:spacing w:line="240" w:lineRule="auto"/>
        <w:jc w:val="both"/>
        <w:rPr>
          <w:rFonts w:ascii="Arial" w:hAnsi="Arial" w:cs="Arial"/>
          <w:caps/>
          <w:sz w:val="20"/>
          <w:szCs w:val="20"/>
        </w:rPr>
      </w:pPr>
      <w:r w:rsidRPr="006F29EE">
        <w:rPr>
          <w:rFonts w:ascii="Arial" w:hAnsi="Arial" w:cs="Arial"/>
          <w:caps/>
          <w:sz w:val="20"/>
          <w:szCs w:val="20"/>
        </w:rPr>
        <w:t xml:space="preserve">IN THE EVENT THAT APPLICABLE LAW DOES NOT ALLOW THE EXCLUSION OF CERTAIN WARRANTIES OR THE LIMITATION OR EXCLUSION OF LIABILITY FOR INCIDENTAL, CONSEQUENTIAL OR OTHER DAMAGES, IN NO EVENT SHALL CCC, ITS AFFILIATES,  LICENSORS OR SERVICE PROVIDERS, AND THEIR RESPECTIVE OFFICERS, DIRECTORS, CONTRACTORS, AGENTS, LICENSORS SUPPLIERS, SUCCESSORS AND ASSIGNS, BE LIABLE FOR DAMAGES, </w:t>
      </w:r>
      <w:r w:rsidRPr="006F29EE">
        <w:rPr>
          <w:rFonts w:ascii="Arial" w:hAnsi="Arial" w:cs="Arial"/>
          <w:caps/>
          <w:sz w:val="20"/>
          <w:szCs w:val="20"/>
        </w:rPr>
        <w:lastRenderedPageBreak/>
        <w:t xml:space="preserve">LOSSES AND/OR CAUSES OF ACTION EXCEEDING THE AMOUNT, IF ANY, PAID BY YOU FOR USE OF </w:t>
      </w:r>
      <w:r w:rsidR="006F29EE">
        <w:rPr>
          <w:rFonts w:ascii="Arial" w:hAnsi="Arial" w:cs="Arial"/>
          <w:caps/>
          <w:sz w:val="20"/>
          <w:szCs w:val="20"/>
        </w:rPr>
        <w:t>the Applicaiton</w:t>
      </w:r>
      <w:r w:rsidRPr="006F29EE">
        <w:rPr>
          <w:rFonts w:ascii="Arial" w:hAnsi="Arial" w:cs="Arial"/>
          <w:caps/>
          <w:sz w:val="20"/>
          <w:szCs w:val="20"/>
        </w:rPr>
        <w:t xml:space="preserve"> OR $100.00, WHICHEVER IS LESS.</w:t>
      </w:r>
    </w:p>
    <w:p w14:paraId="78AFAA51" w14:textId="46BC73CE" w:rsidR="006F29EE" w:rsidRPr="00311500" w:rsidRDefault="006431AD"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Pr>
          <w:rFonts w:ascii="Arial" w:hAnsi="Arial" w:cs="Arial"/>
          <w:b/>
          <w:sz w:val="20"/>
          <w:szCs w:val="20"/>
          <w:u w:val="single"/>
        </w:rPr>
        <w:t>Your</w:t>
      </w:r>
      <w:r w:rsidR="006F29EE" w:rsidRPr="006F29EE">
        <w:rPr>
          <w:rFonts w:ascii="Arial" w:hAnsi="Arial" w:cs="Arial"/>
          <w:b/>
          <w:sz w:val="20"/>
          <w:szCs w:val="20"/>
          <w:u w:val="single"/>
        </w:rPr>
        <w:t xml:space="preserve"> Representations</w:t>
      </w:r>
      <w:r w:rsidR="006F29EE" w:rsidRPr="00311500">
        <w:rPr>
          <w:rFonts w:ascii="Arial" w:hAnsi="Arial" w:cs="Arial"/>
          <w:b/>
          <w:sz w:val="20"/>
          <w:szCs w:val="20"/>
          <w:u w:val="single"/>
        </w:rPr>
        <w:t xml:space="preserve">.  </w:t>
      </w:r>
    </w:p>
    <w:p w14:paraId="745475AC" w14:textId="6D981CB6" w:rsidR="00877597" w:rsidRPr="006F29EE" w:rsidRDefault="006431AD" w:rsidP="006F29EE">
      <w:pPr>
        <w:spacing w:line="240" w:lineRule="auto"/>
        <w:jc w:val="both"/>
        <w:rPr>
          <w:rFonts w:ascii="Arial" w:hAnsi="Arial" w:cs="Arial"/>
          <w:sz w:val="20"/>
          <w:szCs w:val="20"/>
        </w:rPr>
      </w:pPr>
      <w:r>
        <w:rPr>
          <w:rFonts w:ascii="Arial" w:hAnsi="Arial" w:cs="Arial"/>
          <w:sz w:val="20"/>
          <w:szCs w:val="20"/>
        </w:rPr>
        <w:t>You</w:t>
      </w:r>
      <w:r w:rsidR="00877597" w:rsidRPr="006F29EE">
        <w:rPr>
          <w:rFonts w:ascii="Arial" w:hAnsi="Arial" w:cs="Arial"/>
          <w:sz w:val="20"/>
          <w:szCs w:val="20"/>
        </w:rPr>
        <w:t xml:space="preserve"> </w:t>
      </w:r>
      <w:r w:rsidR="002B64CC" w:rsidRPr="006F29EE">
        <w:rPr>
          <w:rFonts w:ascii="Arial" w:hAnsi="Arial" w:cs="Arial"/>
          <w:sz w:val="20"/>
          <w:szCs w:val="20"/>
        </w:rPr>
        <w:t xml:space="preserve">hereby </w:t>
      </w:r>
      <w:r>
        <w:rPr>
          <w:rFonts w:ascii="Arial" w:hAnsi="Arial" w:cs="Arial"/>
          <w:sz w:val="20"/>
          <w:szCs w:val="20"/>
        </w:rPr>
        <w:t>represent</w:t>
      </w:r>
      <w:r w:rsidR="0002362F" w:rsidRPr="006F29EE">
        <w:rPr>
          <w:rFonts w:ascii="Arial" w:hAnsi="Arial" w:cs="Arial"/>
          <w:sz w:val="20"/>
          <w:szCs w:val="20"/>
        </w:rPr>
        <w:t xml:space="preserve">, </w:t>
      </w:r>
      <w:r>
        <w:rPr>
          <w:rFonts w:ascii="Arial" w:hAnsi="Arial" w:cs="Arial"/>
          <w:sz w:val="20"/>
          <w:szCs w:val="20"/>
        </w:rPr>
        <w:t>warrant</w:t>
      </w:r>
      <w:r w:rsidR="00877597" w:rsidRPr="006F29EE">
        <w:rPr>
          <w:rFonts w:ascii="Arial" w:hAnsi="Arial" w:cs="Arial"/>
          <w:sz w:val="20"/>
          <w:szCs w:val="20"/>
        </w:rPr>
        <w:t xml:space="preserve"> </w:t>
      </w:r>
      <w:r>
        <w:rPr>
          <w:rFonts w:ascii="Arial" w:hAnsi="Arial" w:cs="Arial"/>
          <w:sz w:val="20"/>
          <w:szCs w:val="20"/>
        </w:rPr>
        <w:t>and covenant</w:t>
      </w:r>
      <w:r w:rsidR="0002362F" w:rsidRPr="006F29EE">
        <w:rPr>
          <w:rFonts w:ascii="Arial" w:hAnsi="Arial" w:cs="Arial"/>
          <w:sz w:val="20"/>
          <w:szCs w:val="20"/>
        </w:rPr>
        <w:t xml:space="preserve"> with and </w:t>
      </w:r>
      <w:r w:rsidR="00877597" w:rsidRPr="006F29EE">
        <w:rPr>
          <w:rFonts w:ascii="Arial" w:hAnsi="Arial" w:cs="Arial"/>
          <w:sz w:val="20"/>
          <w:szCs w:val="20"/>
        </w:rPr>
        <w:t>to CCC as follows:</w:t>
      </w:r>
      <w:r w:rsidR="0002362F" w:rsidRPr="006F29EE">
        <w:rPr>
          <w:rFonts w:ascii="Arial" w:hAnsi="Arial" w:cs="Arial"/>
          <w:sz w:val="20"/>
          <w:szCs w:val="20"/>
        </w:rPr>
        <w:t xml:space="preserve"> (a) </w:t>
      </w:r>
      <w:r>
        <w:rPr>
          <w:rFonts w:ascii="Arial" w:hAnsi="Arial" w:cs="Arial"/>
          <w:sz w:val="20"/>
          <w:szCs w:val="20"/>
        </w:rPr>
        <w:t>you</w:t>
      </w:r>
      <w:r w:rsidR="0002362F" w:rsidRPr="006F29EE">
        <w:rPr>
          <w:rFonts w:ascii="Arial" w:hAnsi="Arial" w:cs="Arial"/>
          <w:sz w:val="20"/>
          <w:szCs w:val="20"/>
        </w:rPr>
        <w:t xml:space="preserve"> </w:t>
      </w:r>
      <w:r>
        <w:rPr>
          <w:rFonts w:ascii="Arial" w:hAnsi="Arial" w:cs="Arial"/>
          <w:sz w:val="20"/>
          <w:szCs w:val="20"/>
        </w:rPr>
        <w:t>are</w:t>
      </w:r>
      <w:r w:rsidR="0002362F" w:rsidRPr="006F29EE">
        <w:rPr>
          <w:rFonts w:ascii="Arial" w:hAnsi="Arial" w:cs="Arial"/>
          <w:sz w:val="20"/>
          <w:szCs w:val="20"/>
        </w:rPr>
        <w:t xml:space="preserve"> of legal age, ha</w:t>
      </w:r>
      <w:r>
        <w:rPr>
          <w:rFonts w:ascii="Arial" w:hAnsi="Arial" w:cs="Arial"/>
          <w:sz w:val="20"/>
          <w:szCs w:val="20"/>
        </w:rPr>
        <w:t>ve</w:t>
      </w:r>
      <w:r w:rsidR="0002362F" w:rsidRPr="006F29EE">
        <w:rPr>
          <w:rFonts w:ascii="Arial" w:hAnsi="Arial" w:cs="Arial"/>
          <w:sz w:val="20"/>
          <w:szCs w:val="20"/>
        </w:rPr>
        <w:t xml:space="preserve"> every right to contract in </w:t>
      </w:r>
      <w:r>
        <w:rPr>
          <w:rFonts w:ascii="Arial" w:hAnsi="Arial" w:cs="Arial"/>
          <w:sz w:val="20"/>
          <w:szCs w:val="20"/>
        </w:rPr>
        <w:t xml:space="preserve">Your </w:t>
      </w:r>
      <w:r w:rsidR="0002362F" w:rsidRPr="006F29EE">
        <w:rPr>
          <w:rFonts w:ascii="Arial" w:hAnsi="Arial" w:cs="Arial"/>
          <w:sz w:val="20"/>
          <w:szCs w:val="20"/>
        </w:rPr>
        <w:t xml:space="preserve">own name and are not prohibited by any law, order or other agreement from entering into this </w:t>
      </w:r>
      <w:r w:rsidR="009A51E9" w:rsidRPr="006F29EE">
        <w:rPr>
          <w:rFonts w:ascii="Arial" w:hAnsi="Arial" w:cs="Arial"/>
          <w:sz w:val="20"/>
          <w:szCs w:val="20"/>
        </w:rPr>
        <w:t>Agreement</w:t>
      </w:r>
      <w:r w:rsidR="0002362F" w:rsidRPr="006F29EE">
        <w:rPr>
          <w:rFonts w:ascii="Arial" w:hAnsi="Arial" w:cs="Arial"/>
          <w:sz w:val="20"/>
          <w:szCs w:val="20"/>
        </w:rPr>
        <w:t xml:space="preserve">; (b) </w:t>
      </w:r>
      <w:r>
        <w:rPr>
          <w:rFonts w:ascii="Arial" w:hAnsi="Arial" w:cs="Arial"/>
          <w:sz w:val="20"/>
          <w:szCs w:val="20"/>
        </w:rPr>
        <w:t xml:space="preserve">You </w:t>
      </w:r>
      <w:r w:rsidR="0002362F" w:rsidRPr="006F29EE">
        <w:rPr>
          <w:rFonts w:ascii="Arial" w:hAnsi="Arial" w:cs="Arial"/>
          <w:sz w:val="20"/>
          <w:szCs w:val="20"/>
        </w:rPr>
        <w:t xml:space="preserve">will, at all times during the Program and in connection with the use of the </w:t>
      </w:r>
      <w:r w:rsidR="009A51E9" w:rsidRPr="006F29EE">
        <w:rPr>
          <w:rFonts w:ascii="Arial" w:hAnsi="Arial" w:cs="Arial"/>
          <w:sz w:val="20"/>
          <w:szCs w:val="20"/>
        </w:rPr>
        <w:t>Application</w:t>
      </w:r>
      <w:r w:rsidR="0002362F" w:rsidRPr="006F29EE">
        <w:rPr>
          <w:rFonts w:ascii="Arial" w:hAnsi="Arial" w:cs="Arial"/>
          <w:sz w:val="20"/>
          <w:szCs w:val="20"/>
        </w:rPr>
        <w:t xml:space="preserve">, comply with all applicable laws; (c) </w:t>
      </w:r>
      <w:r>
        <w:rPr>
          <w:rFonts w:ascii="Arial" w:hAnsi="Arial" w:cs="Arial"/>
          <w:sz w:val="20"/>
          <w:szCs w:val="20"/>
        </w:rPr>
        <w:t xml:space="preserve">You have </w:t>
      </w:r>
      <w:r w:rsidR="0002362F" w:rsidRPr="006F29EE">
        <w:rPr>
          <w:rFonts w:ascii="Arial" w:hAnsi="Arial" w:cs="Arial"/>
          <w:sz w:val="20"/>
          <w:szCs w:val="20"/>
        </w:rPr>
        <w:t>authority to provide the consent</w:t>
      </w:r>
      <w:r w:rsidR="002B64CC" w:rsidRPr="006F29EE">
        <w:rPr>
          <w:rFonts w:ascii="Arial" w:hAnsi="Arial" w:cs="Arial"/>
          <w:sz w:val="20"/>
          <w:szCs w:val="20"/>
        </w:rPr>
        <w:t>s</w:t>
      </w:r>
      <w:r w:rsidR="0002362F" w:rsidRPr="006F29EE">
        <w:rPr>
          <w:rFonts w:ascii="Arial" w:hAnsi="Arial" w:cs="Arial"/>
          <w:sz w:val="20"/>
          <w:szCs w:val="20"/>
        </w:rPr>
        <w:t xml:space="preserve"> and agreement</w:t>
      </w:r>
      <w:r w:rsidR="002B64CC" w:rsidRPr="006F29EE">
        <w:rPr>
          <w:rFonts w:ascii="Arial" w:hAnsi="Arial" w:cs="Arial"/>
          <w:sz w:val="20"/>
          <w:szCs w:val="20"/>
        </w:rPr>
        <w:t>s</w:t>
      </w:r>
      <w:r w:rsidR="0002362F" w:rsidRPr="006F29EE">
        <w:rPr>
          <w:rFonts w:ascii="Arial" w:hAnsi="Arial" w:cs="Arial"/>
          <w:sz w:val="20"/>
          <w:szCs w:val="20"/>
        </w:rPr>
        <w:t xml:space="preserve"> herein on behalf of all persons who may have an interest in </w:t>
      </w:r>
      <w:r w:rsidR="002B64CC" w:rsidRPr="006F29EE">
        <w:rPr>
          <w:rFonts w:ascii="Arial" w:hAnsi="Arial" w:cs="Arial"/>
          <w:sz w:val="20"/>
          <w:szCs w:val="20"/>
        </w:rPr>
        <w:t xml:space="preserve">any </w:t>
      </w:r>
      <w:r w:rsidR="0002362F" w:rsidRPr="006F29EE">
        <w:rPr>
          <w:rFonts w:ascii="Arial" w:hAnsi="Arial" w:cs="Arial"/>
          <w:sz w:val="20"/>
          <w:szCs w:val="20"/>
        </w:rPr>
        <w:t>Program Data, including each owner, operator, driver or passenger of any automobile</w:t>
      </w:r>
      <w:r w:rsidR="009768DF" w:rsidRPr="006F29EE">
        <w:rPr>
          <w:rFonts w:ascii="Arial" w:hAnsi="Arial" w:cs="Arial"/>
          <w:sz w:val="20"/>
          <w:szCs w:val="20"/>
        </w:rPr>
        <w:t xml:space="preserve">; and (d) if </w:t>
      </w:r>
      <w:r>
        <w:rPr>
          <w:rFonts w:ascii="Arial" w:hAnsi="Arial" w:cs="Arial"/>
          <w:sz w:val="20"/>
          <w:szCs w:val="20"/>
        </w:rPr>
        <w:t>You</w:t>
      </w:r>
      <w:r w:rsidR="002B64CC" w:rsidRPr="006F29EE">
        <w:rPr>
          <w:rFonts w:ascii="Arial" w:hAnsi="Arial" w:cs="Arial"/>
          <w:sz w:val="20"/>
          <w:szCs w:val="20"/>
        </w:rPr>
        <w:t>,</w:t>
      </w:r>
      <w:r w:rsidR="009768DF" w:rsidRPr="006F29EE">
        <w:rPr>
          <w:rFonts w:ascii="Arial" w:hAnsi="Arial" w:cs="Arial"/>
          <w:sz w:val="20"/>
          <w:szCs w:val="20"/>
        </w:rPr>
        <w:t xml:space="preserve"> any member of </w:t>
      </w:r>
      <w:r>
        <w:rPr>
          <w:rFonts w:ascii="Arial" w:hAnsi="Arial" w:cs="Arial"/>
          <w:sz w:val="20"/>
          <w:szCs w:val="20"/>
        </w:rPr>
        <w:t xml:space="preserve">Your </w:t>
      </w:r>
      <w:r w:rsidR="009768DF" w:rsidRPr="006F29EE">
        <w:rPr>
          <w:rFonts w:ascii="Arial" w:hAnsi="Arial" w:cs="Arial"/>
          <w:sz w:val="20"/>
          <w:szCs w:val="20"/>
        </w:rPr>
        <w:t>family</w:t>
      </w:r>
      <w:r w:rsidR="002B64CC" w:rsidRPr="006F29EE">
        <w:rPr>
          <w:rFonts w:ascii="Arial" w:hAnsi="Arial" w:cs="Arial"/>
          <w:sz w:val="20"/>
          <w:szCs w:val="20"/>
        </w:rPr>
        <w:t>,</w:t>
      </w:r>
      <w:r w:rsidR="009768DF" w:rsidRPr="006F29EE">
        <w:rPr>
          <w:rFonts w:ascii="Arial" w:hAnsi="Arial" w:cs="Arial"/>
          <w:sz w:val="20"/>
          <w:szCs w:val="20"/>
        </w:rPr>
        <w:t xml:space="preserve"> or any </w:t>
      </w:r>
      <w:r>
        <w:rPr>
          <w:rFonts w:ascii="Arial" w:hAnsi="Arial" w:cs="Arial"/>
          <w:sz w:val="20"/>
          <w:szCs w:val="20"/>
        </w:rPr>
        <w:t xml:space="preserve">of Your </w:t>
      </w:r>
      <w:r w:rsidR="009768DF" w:rsidRPr="006F29EE">
        <w:rPr>
          <w:rFonts w:ascii="Arial" w:hAnsi="Arial" w:cs="Arial"/>
          <w:sz w:val="20"/>
          <w:szCs w:val="20"/>
        </w:rPr>
        <w:t>associate</w:t>
      </w:r>
      <w:r>
        <w:rPr>
          <w:rFonts w:ascii="Arial" w:hAnsi="Arial" w:cs="Arial"/>
          <w:sz w:val="20"/>
          <w:szCs w:val="20"/>
        </w:rPr>
        <w:t>s</w:t>
      </w:r>
      <w:r w:rsidR="009768DF" w:rsidRPr="006F29EE">
        <w:rPr>
          <w:rFonts w:ascii="Arial" w:hAnsi="Arial" w:cs="Arial"/>
          <w:sz w:val="20"/>
          <w:szCs w:val="20"/>
        </w:rPr>
        <w:t xml:space="preserve"> </w:t>
      </w:r>
      <w:r>
        <w:rPr>
          <w:rFonts w:ascii="Arial" w:hAnsi="Arial" w:cs="Arial"/>
          <w:sz w:val="20"/>
          <w:szCs w:val="20"/>
        </w:rPr>
        <w:t xml:space="preserve">are an </w:t>
      </w:r>
      <w:r w:rsidR="009768DF" w:rsidRPr="006F29EE">
        <w:rPr>
          <w:rFonts w:ascii="Arial" w:hAnsi="Arial" w:cs="Arial"/>
          <w:sz w:val="20"/>
          <w:szCs w:val="20"/>
        </w:rPr>
        <w:t xml:space="preserve">employee, officer, director, or contractor of CCC, </w:t>
      </w:r>
      <w:r>
        <w:rPr>
          <w:rFonts w:ascii="Arial" w:hAnsi="Arial" w:cs="Arial"/>
          <w:sz w:val="20"/>
          <w:szCs w:val="20"/>
        </w:rPr>
        <w:t>You understand and agree</w:t>
      </w:r>
      <w:r w:rsidR="009768DF" w:rsidRPr="006F29EE">
        <w:rPr>
          <w:rFonts w:ascii="Arial" w:hAnsi="Arial" w:cs="Arial"/>
          <w:sz w:val="20"/>
          <w:szCs w:val="20"/>
        </w:rPr>
        <w:t xml:space="preserve"> that participation in the Program is optional and separate</w:t>
      </w:r>
      <w:r w:rsidR="002B64CC" w:rsidRPr="006F29EE">
        <w:rPr>
          <w:rFonts w:ascii="Arial" w:hAnsi="Arial" w:cs="Arial"/>
          <w:sz w:val="20"/>
          <w:szCs w:val="20"/>
        </w:rPr>
        <w:t xml:space="preserve"> and apart</w:t>
      </w:r>
      <w:r w:rsidR="009768DF" w:rsidRPr="006F29EE">
        <w:rPr>
          <w:rFonts w:ascii="Arial" w:hAnsi="Arial" w:cs="Arial"/>
          <w:sz w:val="20"/>
          <w:szCs w:val="20"/>
        </w:rPr>
        <w:t xml:space="preserve"> from any such employment or </w:t>
      </w:r>
      <w:r w:rsidR="002B64CC" w:rsidRPr="006F29EE">
        <w:rPr>
          <w:rFonts w:ascii="Arial" w:hAnsi="Arial" w:cs="Arial"/>
          <w:sz w:val="20"/>
          <w:szCs w:val="20"/>
        </w:rPr>
        <w:t xml:space="preserve">other </w:t>
      </w:r>
      <w:r w:rsidR="009768DF" w:rsidRPr="006F29EE">
        <w:rPr>
          <w:rFonts w:ascii="Arial" w:hAnsi="Arial" w:cs="Arial"/>
          <w:sz w:val="20"/>
          <w:szCs w:val="20"/>
        </w:rPr>
        <w:t>relationship</w:t>
      </w:r>
      <w:r w:rsidR="002B64CC" w:rsidRPr="006F29EE">
        <w:rPr>
          <w:rFonts w:ascii="Arial" w:hAnsi="Arial" w:cs="Arial"/>
          <w:sz w:val="20"/>
          <w:szCs w:val="20"/>
        </w:rPr>
        <w:t xml:space="preserve"> with CCC</w:t>
      </w:r>
      <w:r w:rsidR="009768DF" w:rsidRPr="006F29EE">
        <w:rPr>
          <w:rFonts w:ascii="Arial" w:hAnsi="Arial" w:cs="Arial"/>
          <w:sz w:val="20"/>
          <w:szCs w:val="20"/>
        </w:rPr>
        <w:t>.</w:t>
      </w:r>
    </w:p>
    <w:p w14:paraId="4B4AA8E3" w14:textId="04C09D31" w:rsidR="006F29EE" w:rsidRPr="00311500" w:rsidRDefault="006431AD"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Pr>
          <w:rFonts w:ascii="Arial" w:hAnsi="Arial" w:cs="Arial"/>
          <w:b/>
          <w:sz w:val="20"/>
          <w:szCs w:val="20"/>
          <w:u w:val="single"/>
        </w:rPr>
        <w:t xml:space="preserve">Your </w:t>
      </w:r>
      <w:r w:rsidR="006F29EE" w:rsidRPr="006F29EE">
        <w:rPr>
          <w:rFonts w:ascii="Arial" w:hAnsi="Arial" w:cs="Arial"/>
          <w:b/>
          <w:sz w:val="20"/>
          <w:szCs w:val="20"/>
          <w:u w:val="single"/>
        </w:rPr>
        <w:t>Release</w:t>
      </w:r>
      <w:r w:rsidR="00D27A98">
        <w:rPr>
          <w:rFonts w:ascii="Arial" w:hAnsi="Arial" w:cs="Arial"/>
          <w:b/>
          <w:sz w:val="20"/>
          <w:szCs w:val="20"/>
          <w:u w:val="single"/>
        </w:rPr>
        <w:t xml:space="preserve"> and Indemnification</w:t>
      </w:r>
      <w:r w:rsidR="006F29EE" w:rsidRPr="00311500">
        <w:rPr>
          <w:rFonts w:ascii="Arial" w:hAnsi="Arial" w:cs="Arial"/>
          <w:b/>
          <w:sz w:val="20"/>
          <w:szCs w:val="20"/>
          <w:u w:val="single"/>
        </w:rPr>
        <w:t>.</w:t>
      </w:r>
    </w:p>
    <w:p w14:paraId="67333CAC" w14:textId="12B1F89F" w:rsidR="009768DF" w:rsidRPr="006F29EE" w:rsidRDefault="006431AD" w:rsidP="006F29EE">
      <w:pPr>
        <w:spacing w:line="240" w:lineRule="auto"/>
        <w:jc w:val="both"/>
        <w:rPr>
          <w:rFonts w:ascii="Arial" w:hAnsi="Arial" w:cs="Arial"/>
          <w:sz w:val="20"/>
          <w:szCs w:val="20"/>
        </w:rPr>
      </w:pPr>
      <w:r>
        <w:rPr>
          <w:rFonts w:ascii="Arial" w:hAnsi="Arial" w:cs="Arial"/>
          <w:sz w:val="20"/>
          <w:szCs w:val="20"/>
        </w:rPr>
        <w:t>You</w:t>
      </w:r>
      <w:r w:rsidR="0050569E" w:rsidRPr="006F29EE">
        <w:rPr>
          <w:rFonts w:ascii="Arial" w:hAnsi="Arial" w:cs="Arial"/>
          <w:sz w:val="20"/>
          <w:szCs w:val="20"/>
        </w:rPr>
        <w:t xml:space="preserve">, on behalf of </w:t>
      </w:r>
      <w:r>
        <w:rPr>
          <w:rFonts w:ascii="Arial" w:hAnsi="Arial" w:cs="Arial"/>
          <w:sz w:val="20"/>
          <w:szCs w:val="20"/>
        </w:rPr>
        <w:t>Yourself</w:t>
      </w:r>
      <w:r w:rsidR="0050569E" w:rsidRPr="006F29EE">
        <w:rPr>
          <w:rFonts w:ascii="Arial" w:hAnsi="Arial" w:cs="Arial"/>
          <w:sz w:val="20"/>
          <w:szCs w:val="20"/>
        </w:rPr>
        <w:t xml:space="preserve"> and each of </w:t>
      </w:r>
      <w:r>
        <w:rPr>
          <w:rFonts w:ascii="Arial" w:hAnsi="Arial" w:cs="Arial"/>
          <w:sz w:val="20"/>
          <w:szCs w:val="20"/>
        </w:rPr>
        <w:t xml:space="preserve">Your </w:t>
      </w:r>
      <w:r w:rsidR="0071189E" w:rsidRPr="006F29EE">
        <w:rPr>
          <w:rFonts w:ascii="Arial" w:hAnsi="Arial" w:cs="Arial"/>
          <w:sz w:val="20"/>
          <w:szCs w:val="20"/>
        </w:rPr>
        <w:t xml:space="preserve">heirs, successors and assigns, </w:t>
      </w:r>
      <w:r w:rsidR="00877597" w:rsidRPr="006F29EE">
        <w:rPr>
          <w:rFonts w:ascii="Arial" w:hAnsi="Arial" w:cs="Arial"/>
          <w:sz w:val="20"/>
          <w:szCs w:val="20"/>
        </w:rPr>
        <w:t xml:space="preserve">hereby releases and discharges </w:t>
      </w:r>
      <w:r w:rsidR="0002362F" w:rsidRPr="006F29EE">
        <w:rPr>
          <w:rFonts w:ascii="Arial" w:hAnsi="Arial" w:cs="Arial"/>
          <w:sz w:val="20"/>
          <w:szCs w:val="20"/>
        </w:rPr>
        <w:t xml:space="preserve">CCC, its parent, affiliates, subsidiaries, related companies, successors and assigns and each of their officers, directors and employees </w:t>
      </w:r>
      <w:r w:rsidR="009768DF" w:rsidRPr="006F29EE">
        <w:rPr>
          <w:rFonts w:ascii="Arial" w:hAnsi="Arial" w:cs="Arial"/>
          <w:sz w:val="20"/>
          <w:szCs w:val="20"/>
        </w:rPr>
        <w:t>(the “</w:t>
      </w:r>
      <w:r w:rsidR="009768DF" w:rsidRPr="006F29EE">
        <w:rPr>
          <w:rFonts w:ascii="Arial" w:hAnsi="Arial" w:cs="Arial"/>
          <w:b/>
          <w:sz w:val="20"/>
          <w:szCs w:val="20"/>
        </w:rPr>
        <w:t>CCC Parties</w:t>
      </w:r>
      <w:r w:rsidR="009768DF" w:rsidRPr="006F29EE">
        <w:rPr>
          <w:rFonts w:ascii="Arial" w:hAnsi="Arial" w:cs="Arial"/>
          <w:sz w:val="20"/>
          <w:szCs w:val="20"/>
        </w:rPr>
        <w:t xml:space="preserve">”) </w:t>
      </w:r>
      <w:r w:rsidR="0002362F" w:rsidRPr="006F29EE">
        <w:rPr>
          <w:rFonts w:ascii="Arial" w:hAnsi="Arial" w:cs="Arial"/>
          <w:sz w:val="20"/>
          <w:szCs w:val="20"/>
        </w:rPr>
        <w:t xml:space="preserve">from all claims, causes of action, suits, costs, demands, liabilities or judgments whatsoever, in law or in equity, arising out of or in connection with the Program or </w:t>
      </w:r>
      <w:r>
        <w:rPr>
          <w:rFonts w:ascii="Arial" w:hAnsi="Arial" w:cs="Arial"/>
          <w:sz w:val="20"/>
          <w:szCs w:val="20"/>
        </w:rPr>
        <w:t xml:space="preserve">Your </w:t>
      </w:r>
      <w:r w:rsidR="0002362F" w:rsidRPr="006F29EE">
        <w:rPr>
          <w:rFonts w:ascii="Arial" w:hAnsi="Arial" w:cs="Arial"/>
          <w:sz w:val="20"/>
          <w:szCs w:val="20"/>
        </w:rPr>
        <w:t xml:space="preserve">participation </w:t>
      </w:r>
      <w:r>
        <w:rPr>
          <w:rFonts w:ascii="Arial" w:hAnsi="Arial" w:cs="Arial"/>
          <w:sz w:val="20"/>
          <w:szCs w:val="20"/>
        </w:rPr>
        <w:t>there</w:t>
      </w:r>
      <w:r w:rsidR="0002362F" w:rsidRPr="006F29EE">
        <w:rPr>
          <w:rFonts w:ascii="Arial" w:hAnsi="Arial" w:cs="Arial"/>
          <w:sz w:val="20"/>
          <w:szCs w:val="20"/>
        </w:rPr>
        <w:t xml:space="preserve">in (including, without limitation, the use of the </w:t>
      </w:r>
      <w:r w:rsidR="009A51E9" w:rsidRPr="006F29EE">
        <w:rPr>
          <w:rFonts w:ascii="Arial" w:hAnsi="Arial" w:cs="Arial"/>
          <w:sz w:val="20"/>
          <w:szCs w:val="20"/>
        </w:rPr>
        <w:t>Application</w:t>
      </w:r>
      <w:r w:rsidR="0002362F" w:rsidRPr="006F29EE">
        <w:rPr>
          <w:rFonts w:ascii="Arial" w:hAnsi="Arial" w:cs="Arial"/>
          <w:sz w:val="20"/>
          <w:szCs w:val="20"/>
        </w:rPr>
        <w:t xml:space="preserve">).  </w:t>
      </w:r>
      <w:r>
        <w:rPr>
          <w:rFonts w:ascii="Arial" w:hAnsi="Arial" w:cs="Arial"/>
          <w:sz w:val="20"/>
          <w:szCs w:val="20"/>
        </w:rPr>
        <w:t>You agree</w:t>
      </w:r>
      <w:r w:rsidR="0002362F" w:rsidRPr="006F29EE">
        <w:rPr>
          <w:rFonts w:ascii="Arial" w:hAnsi="Arial" w:cs="Arial"/>
          <w:sz w:val="20"/>
          <w:szCs w:val="20"/>
        </w:rPr>
        <w:t xml:space="preserve"> to indemnify and hold harmless </w:t>
      </w:r>
      <w:r w:rsidR="009768DF" w:rsidRPr="006F29EE">
        <w:rPr>
          <w:rFonts w:ascii="Arial" w:hAnsi="Arial" w:cs="Arial"/>
          <w:sz w:val="20"/>
          <w:szCs w:val="20"/>
        </w:rPr>
        <w:t xml:space="preserve">each CCC Party </w:t>
      </w:r>
      <w:r w:rsidR="0002362F" w:rsidRPr="006F29EE">
        <w:rPr>
          <w:rFonts w:ascii="Arial" w:hAnsi="Arial" w:cs="Arial"/>
          <w:sz w:val="20"/>
          <w:szCs w:val="20"/>
        </w:rPr>
        <w:t>from all claims, suits, costs, demands, liabilities, judgments and causes of action, in law or in equity</w:t>
      </w:r>
      <w:r w:rsidR="002B64CC" w:rsidRPr="006F29EE">
        <w:rPr>
          <w:rFonts w:ascii="Arial" w:hAnsi="Arial" w:cs="Arial"/>
          <w:sz w:val="20"/>
          <w:szCs w:val="20"/>
        </w:rPr>
        <w:t>,</w:t>
      </w:r>
      <w:r w:rsidR="009768DF" w:rsidRPr="006F29EE">
        <w:rPr>
          <w:rFonts w:ascii="Arial" w:hAnsi="Arial" w:cs="Arial"/>
          <w:sz w:val="20"/>
          <w:szCs w:val="20"/>
        </w:rPr>
        <w:t xml:space="preserve"> arising in connection with </w:t>
      </w:r>
      <w:r>
        <w:rPr>
          <w:rFonts w:ascii="Arial" w:hAnsi="Arial" w:cs="Arial"/>
          <w:sz w:val="20"/>
          <w:szCs w:val="20"/>
        </w:rPr>
        <w:t>Your</w:t>
      </w:r>
      <w:r w:rsidR="009768DF" w:rsidRPr="006F29EE">
        <w:rPr>
          <w:rFonts w:ascii="Arial" w:hAnsi="Arial" w:cs="Arial"/>
          <w:sz w:val="20"/>
          <w:szCs w:val="20"/>
        </w:rPr>
        <w:t xml:space="preserve"> participation in the Program, the </w:t>
      </w:r>
      <w:r w:rsidR="009A51E9" w:rsidRPr="006F29EE">
        <w:rPr>
          <w:rFonts w:ascii="Arial" w:hAnsi="Arial" w:cs="Arial"/>
          <w:sz w:val="20"/>
          <w:szCs w:val="20"/>
        </w:rPr>
        <w:t>Application</w:t>
      </w:r>
      <w:r w:rsidR="009768DF" w:rsidRPr="006F29EE">
        <w:rPr>
          <w:rFonts w:ascii="Arial" w:hAnsi="Arial" w:cs="Arial"/>
          <w:sz w:val="20"/>
          <w:szCs w:val="20"/>
        </w:rPr>
        <w:t xml:space="preserve">, use of Program Data or Participant Information in accordance with the terms of this </w:t>
      </w:r>
      <w:r w:rsidR="009A51E9" w:rsidRPr="006F29EE">
        <w:rPr>
          <w:rFonts w:ascii="Arial" w:hAnsi="Arial" w:cs="Arial"/>
          <w:sz w:val="20"/>
          <w:szCs w:val="20"/>
        </w:rPr>
        <w:t>Agreement</w:t>
      </w:r>
      <w:r w:rsidR="009768DF" w:rsidRPr="006F29EE">
        <w:rPr>
          <w:rFonts w:ascii="Arial" w:hAnsi="Arial" w:cs="Arial"/>
          <w:sz w:val="20"/>
          <w:szCs w:val="20"/>
        </w:rPr>
        <w:t xml:space="preserve">, or </w:t>
      </w:r>
      <w:r>
        <w:rPr>
          <w:rFonts w:ascii="Arial" w:hAnsi="Arial" w:cs="Arial"/>
          <w:sz w:val="20"/>
          <w:szCs w:val="20"/>
        </w:rPr>
        <w:t>Your</w:t>
      </w:r>
      <w:r w:rsidR="009768DF" w:rsidRPr="006F29EE">
        <w:rPr>
          <w:rFonts w:ascii="Arial" w:hAnsi="Arial" w:cs="Arial"/>
          <w:sz w:val="20"/>
          <w:szCs w:val="20"/>
        </w:rPr>
        <w:t xml:space="preserve"> breach of this </w:t>
      </w:r>
      <w:r w:rsidR="009A51E9" w:rsidRPr="006F29EE">
        <w:rPr>
          <w:rFonts w:ascii="Arial" w:hAnsi="Arial" w:cs="Arial"/>
          <w:sz w:val="20"/>
          <w:szCs w:val="20"/>
        </w:rPr>
        <w:t>Agreement</w:t>
      </w:r>
      <w:r w:rsidR="009768DF" w:rsidRPr="006F29EE">
        <w:rPr>
          <w:rFonts w:ascii="Arial" w:hAnsi="Arial" w:cs="Arial"/>
          <w:sz w:val="20"/>
          <w:szCs w:val="20"/>
        </w:rPr>
        <w:t>.</w:t>
      </w:r>
    </w:p>
    <w:p w14:paraId="56839459" w14:textId="77777777" w:rsidR="00311500" w:rsidRPr="00311500" w:rsidRDefault="00311500"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311500">
        <w:rPr>
          <w:rFonts w:ascii="Arial" w:hAnsi="Arial" w:cs="Arial"/>
          <w:b/>
          <w:sz w:val="20"/>
          <w:szCs w:val="20"/>
          <w:u w:val="single"/>
        </w:rPr>
        <w:t>Intellectual Property</w:t>
      </w:r>
    </w:p>
    <w:p w14:paraId="53EB31EC" w14:textId="4B171E02" w:rsidR="00311500" w:rsidRPr="00311500" w:rsidRDefault="00311500" w:rsidP="00311500">
      <w:pPr>
        <w:spacing w:line="240" w:lineRule="auto"/>
        <w:jc w:val="both"/>
        <w:rPr>
          <w:rFonts w:ascii="Arial" w:hAnsi="Arial" w:cs="Arial"/>
          <w:sz w:val="20"/>
          <w:szCs w:val="20"/>
        </w:rPr>
      </w:pPr>
      <w:r w:rsidRPr="00311500">
        <w:rPr>
          <w:rFonts w:ascii="Arial" w:hAnsi="Arial" w:cs="Arial"/>
          <w:sz w:val="20"/>
          <w:szCs w:val="20"/>
        </w:rPr>
        <w:t>Unless otherwise indicated in this Agreement or within the Application, names, logos, product and service names, designs and slogans displayed in or associated with the Application are trademarks of CCC or its affiliates or licensors. All other names, logos, product and service names, designs and slogans in connection with the Application are the trademarks of their respective owners.  None of the foregoing may be used by you without the prior written consent of CCC or the applicable trademark owner.</w:t>
      </w:r>
    </w:p>
    <w:p w14:paraId="00E71908" w14:textId="77777777" w:rsidR="00311500" w:rsidRPr="00311500" w:rsidRDefault="00311500"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311500">
        <w:rPr>
          <w:rFonts w:ascii="Arial" w:hAnsi="Arial" w:cs="Arial"/>
          <w:b/>
          <w:sz w:val="20"/>
          <w:szCs w:val="20"/>
          <w:u w:val="single"/>
        </w:rPr>
        <w:t>Choice of Law, Jurisdiction; Arbitration</w:t>
      </w:r>
    </w:p>
    <w:p w14:paraId="7B5B9771" w14:textId="635626C1" w:rsidR="00311500" w:rsidRPr="00311500" w:rsidRDefault="00311500" w:rsidP="00311500">
      <w:pPr>
        <w:spacing w:line="240" w:lineRule="auto"/>
        <w:jc w:val="both"/>
        <w:rPr>
          <w:rFonts w:ascii="Arial" w:hAnsi="Arial" w:cs="Arial"/>
          <w:sz w:val="20"/>
          <w:szCs w:val="20"/>
        </w:rPr>
      </w:pPr>
      <w:r w:rsidRPr="00311500">
        <w:rPr>
          <w:rFonts w:ascii="Arial" w:hAnsi="Arial" w:cs="Arial"/>
          <w:sz w:val="20"/>
          <w:szCs w:val="20"/>
        </w:rPr>
        <w:t>This Agreement and your use of the Application are governed by and construed in accordance with the laws of the State of Illinois to the exclusion of its conflict of laws rules. Any dispute, claim, case or controversy, whether in tort, contract, statute or otherwise, arising out of or relating to the Application shall be resolved by binding arbitration.  By using the Application, you signify your consent to arbitration in Chicago, Illinois.</w:t>
      </w:r>
    </w:p>
    <w:p w14:paraId="03CDBD4B" w14:textId="298E1482" w:rsidR="00311500" w:rsidRPr="00311500" w:rsidRDefault="00311500" w:rsidP="00311500">
      <w:pPr>
        <w:spacing w:line="240" w:lineRule="auto"/>
        <w:jc w:val="both"/>
        <w:rPr>
          <w:rFonts w:ascii="Arial" w:hAnsi="Arial" w:cs="Arial"/>
          <w:sz w:val="20"/>
          <w:szCs w:val="20"/>
        </w:rPr>
      </w:pPr>
      <w:r w:rsidRPr="00311500">
        <w:rPr>
          <w:rFonts w:ascii="Arial" w:hAnsi="Arial" w:cs="Arial"/>
          <w:b/>
          <w:sz w:val="20"/>
          <w:szCs w:val="20"/>
        </w:rPr>
        <w:t xml:space="preserve">This Agreement does not permit class </w:t>
      </w:r>
      <w:proofErr w:type="gramStart"/>
      <w:r w:rsidRPr="00311500">
        <w:rPr>
          <w:rFonts w:ascii="Arial" w:hAnsi="Arial" w:cs="Arial"/>
          <w:b/>
          <w:sz w:val="20"/>
          <w:szCs w:val="20"/>
        </w:rPr>
        <w:t>arbitration</w:t>
      </w:r>
      <w:proofErr w:type="gramEnd"/>
      <w:r w:rsidRPr="00311500">
        <w:rPr>
          <w:rFonts w:ascii="Arial" w:hAnsi="Arial" w:cs="Arial"/>
          <w:b/>
          <w:sz w:val="20"/>
          <w:szCs w:val="20"/>
        </w:rPr>
        <w:t xml:space="preserve"> or any claims brought as a plaintiff or class member in any class or representative arbitration proceeding.  No arbitration will be combined with another without the prior written consent of all parties to all affected arbitrations or proceedings.</w:t>
      </w:r>
      <w:r w:rsidRPr="00311500">
        <w:rPr>
          <w:rFonts w:ascii="Arial" w:hAnsi="Arial" w:cs="Arial"/>
          <w:sz w:val="20"/>
          <w:szCs w:val="20"/>
        </w:rPr>
        <w:t xml:space="preserve">  Any disputes regarding arbitrability, the scope of arbitration or the arbitrator’s jurisdiction will be decided by the arbitrator. The arbitration will be administered by either (a) the American Arbitration Association under its Commercial Arbitration Rules, or (b) JAMS Dispute Resolution Experts under its Comprehensive Arbitration Rules.  The arbitration will be conducted by a single arbitrator in English in Chicago, Illinois.  The award of the arbitrator shall be accompanied by a statement of the reasons upon which the award is based.  This Agreement is governed by the Federal Arbitration Act, and any award shall be subject to judicial confirmation in any court having jurisdiction.  If any part of this paragraph is deemed illegal, unenforceable or invalid, then that portion will be </w:t>
      </w:r>
      <w:proofErr w:type="gramStart"/>
      <w:r w:rsidRPr="00311500">
        <w:rPr>
          <w:rFonts w:ascii="Arial" w:hAnsi="Arial" w:cs="Arial"/>
          <w:sz w:val="20"/>
          <w:szCs w:val="20"/>
        </w:rPr>
        <w:t>severed</w:t>
      </w:r>
      <w:proofErr w:type="gramEnd"/>
      <w:r w:rsidRPr="00311500">
        <w:rPr>
          <w:rFonts w:ascii="Arial" w:hAnsi="Arial" w:cs="Arial"/>
          <w:sz w:val="20"/>
          <w:szCs w:val="20"/>
        </w:rPr>
        <w:t xml:space="preserve"> and it shall not operate to invalidate any other portion of this paragraph.  </w:t>
      </w:r>
    </w:p>
    <w:p w14:paraId="66A98790" w14:textId="77777777" w:rsidR="00311500" w:rsidRPr="00311500" w:rsidRDefault="00311500" w:rsidP="00311500">
      <w:pPr>
        <w:spacing w:line="240" w:lineRule="auto"/>
        <w:jc w:val="both"/>
        <w:rPr>
          <w:rFonts w:ascii="Arial" w:hAnsi="Arial" w:cs="Arial"/>
          <w:b/>
          <w:sz w:val="20"/>
          <w:szCs w:val="20"/>
        </w:rPr>
      </w:pPr>
      <w:r w:rsidRPr="00311500">
        <w:rPr>
          <w:rFonts w:ascii="Arial" w:hAnsi="Arial" w:cs="Arial"/>
          <w:b/>
          <w:sz w:val="20"/>
          <w:szCs w:val="20"/>
        </w:rPr>
        <w:t>BY AGREEING TO THIS ARBITRATION PROVISION, THE PARTIES UNDERSTAND THAT THEY ARE WAIVING ANY RIGHT TO SUE IN COURT AND HAVE A JURY TRIAL AS WELL AS ANY RIGHT TO PARTICIPATE IN A CLASS ACTION OR IN CLASS ACTION PROCEEDINGS.</w:t>
      </w:r>
    </w:p>
    <w:p w14:paraId="1CBC671B" w14:textId="5919AA5E" w:rsidR="00311500" w:rsidRPr="00311500" w:rsidRDefault="00311500" w:rsidP="00311500">
      <w:pPr>
        <w:spacing w:line="240" w:lineRule="auto"/>
        <w:jc w:val="both"/>
        <w:rPr>
          <w:rFonts w:ascii="Arial" w:hAnsi="Arial" w:cs="Arial"/>
          <w:b/>
          <w:sz w:val="20"/>
          <w:szCs w:val="20"/>
        </w:rPr>
      </w:pPr>
      <w:r w:rsidRPr="00311500">
        <w:rPr>
          <w:rFonts w:ascii="Arial" w:hAnsi="Arial" w:cs="Arial"/>
          <w:b/>
          <w:sz w:val="20"/>
          <w:szCs w:val="20"/>
        </w:rPr>
        <w:lastRenderedPageBreak/>
        <w:t xml:space="preserve">ANY CAUSE OF ACTION OR CLAIM YOU MAY HAVE ARISING OUT OF OR RELATING TO THIS AGREEMENT MUST BE COMMENCED WITHIN ONE (1) YEAR AFTER THE CAUSE OF ACTION ACCRUES, OTHERWISE, SUCH CAUSE OF ACTION OR CLAIM IS PERMANENTLY BARRED. </w:t>
      </w:r>
    </w:p>
    <w:p w14:paraId="02CC43B0" w14:textId="77777777" w:rsidR="00311500" w:rsidRPr="00311500" w:rsidRDefault="00311500"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311500">
        <w:rPr>
          <w:rFonts w:ascii="Arial" w:hAnsi="Arial" w:cs="Arial"/>
          <w:b/>
          <w:sz w:val="20"/>
          <w:szCs w:val="20"/>
          <w:u w:val="single"/>
        </w:rPr>
        <w:t>Modification of this Agreement</w:t>
      </w:r>
    </w:p>
    <w:p w14:paraId="714D7859" w14:textId="70CAD273" w:rsidR="00311500" w:rsidRPr="00311500" w:rsidRDefault="00311500" w:rsidP="00311500">
      <w:pPr>
        <w:spacing w:line="240" w:lineRule="auto"/>
        <w:jc w:val="both"/>
        <w:rPr>
          <w:rFonts w:ascii="Arial" w:hAnsi="Arial" w:cs="Arial"/>
          <w:sz w:val="20"/>
          <w:szCs w:val="20"/>
        </w:rPr>
      </w:pPr>
      <w:r w:rsidRPr="00311500">
        <w:rPr>
          <w:rFonts w:ascii="Arial" w:hAnsi="Arial" w:cs="Arial"/>
          <w:sz w:val="20"/>
          <w:szCs w:val="20"/>
        </w:rPr>
        <w:t>CCC may change or modify this Agreement or any other CCC terms, conditions, or policies related to the use of the Application at any time and at its sole discretion by posting revisions within the Application.  Continued use of the Application following the posting of these changes or modifications will constitute your acknowledgement and agreement to such changes or modifications.  If you do not agree to or cannot comply with the Agreement as modified, you must stop using the Application.</w:t>
      </w:r>
      <w:r>
        <w:rPr>
          <w:rFonts w:ascii="Arial" w:hAnsi="Arial" w:cs="Arial"/>
          <w:sz w:val="20"/>
          <w:szCs w:val="20"/>
        </w:rPr>
        <w:t xml:space="preserve">  </w:t>
      </w:r>
    </w:p>
    <w:p w14:paraId="440EDE21" w14:textId="77777777" w:rsidR="00311500" w:rsidRPr="00311500" w:rsidRDefault="00311500"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311500">
        <w:rPr>
          <w:rFonts w:ascii="Arial" w:hAnsi="Arial" w:cs="Arial"/>
          <w:b/>
          <w:sz w:val="20"/>
          <w:szCs w:val="20"/>
          <w:u w:val="single"/>
        </w:rPr>
        <w:t>Waiver and Severability</w:t>
      </w:r>
    </w:p>
    <w:p w14:paraId="096C62D8" w14:textId="77777777" w:rsidR="00311500" w:rsidRPr="00311500" w:rsidRDefault="00311500" w:rsidP="00311500">
      <w:pPr>
        <w:spacing w:line="240" w:lineRule="auto"/>
        <w:jc w:val="both"/>
        <w:rPr>
          <w:rFonts w:ascii="Arial" w:hAnsi="Arial" w:cs="Arial"/>
          <w:sz w:val="20"/>
          <w:szCs w:val="20"/>
        </w:rPr>
      </w:pPr>
      <w:r w:rsidRPr="00311500">
        <w:rPr>
          <w:rFonts w:ascii="Arial" w:hAnsi="Arial" w:cs="Arial"/>
          <w:sz w:val="20"/>
          <w:szCs w:val="20"/>
        </w:rPr>
        <w:t>No waiver by CCC of any term or condition set forth in this Agreement shall be deemed a further or continuing waiver of such term or condition or a waiver of any other term or condition, and any failure of CCC to assert a right or provision under this Agreement shall not constitute a waiver of such right or provision.</w:t>
      </w:r>
    </w:p>
    <w:p w14:paraId="362CB632" w14:textId="77777777" w:rsidR="00311500" w:rsidRPr="00311500" w:rsidRDefault="00311500" w:rsidP="00311500">
      <w:pPr>
        <w:spacing w:line="240" w:lineRule="auto"/>
        <w:jc w:val="both"/>
        <w:rPr>
          <w:rFonts w:ascii="Arial" w:hAnsi="Arial" w:cs="Arial"/>
          <w:sz w:val="20"/>
          <w:szCs w:val="20"/>
        </w:rPr>
      </w:pPr>
      <w:r w:rsidRPr="00311500">
        <w:rPr>
          <w:rFonts w:ascii="Arial" w:hAnsi="Arial" w:cs="Arial"/>
          <w:sz w:val="20"/>
          <w:szCs w:val="20"/>
        </w:rPr>
        <w:t xml:space="preserve">If any provision of this Agreement is held by a court or other tribunal of competent jurisdiction to be invalid, illegal or unenforceable for any reason, such provision shall be eliminated or limited to the minimum extent such that the remaining provisions of this Agreement will continue in full force and effect. </w:t>
      </w:r>
    </w:p>
    <w:p w14:paraId="7F46167F" w14:textId="5640F280" w:rsidR="006F29EE" w:rsidRPr="00311500" w:rsidRDefault="006F29EE" w:rsidP="00311500">
      <w:pPr>
        <w:pStyle w:val="ListParagraph"/>
        <w:numPr>
          <w:ilvl w:val="0"/>
          <w:numId w:val="1"/>
        </w:numPr>
        <w:tabs>
          <w:tab w:val="left" w:pos="360"/>
        </w:tabs>
        <w:spacing w:line="240" w:lineRule="auto"/>
        <w:ind w:left="0" w:firstLine="0"/>
        <w:contextualSpacing w:val="0"/>
        <w:jc w:val="both"/>
        <w:rPr>
          <w:rFonts w:ascii="Arial" w:hAnsi="Arial" w:cs="Arial"/>
          <w:b/>
          <w:sz w:val="20"/>
          <w:szCs w:val="20"/>
          <w:u w:val="single"/>
        </w:rPr>
      </w:pPr>
      <w:r w:rsidRPr="006F29EE">
        <w:rPr>
          <w:rFonts w:ascii="Arial" w:hAnsi="Arial" w:cs="Arial"/>
          <w:b/>
          <w:sz w:val="20"/>
          <w:szCs w:val="20"/>
          <w:u w:val="single"/>
        </w:rPr>
        <w:t>Entire Agreement</w:t>
      </w:r>
      <w:r w:rsidRPr="00311500">
        <w:rPr>
          <w:rFonts w:ascii="Arial" w:hAnsi="Arial" w:cs="Arial"/>
          <w:b/>
          <w:sz w:val="20"/>
          <w:szCs w:val="20"/>
          <w:u w:val="single"/>
        </w:rPr>
        <w:t xml:space="preserve">. </w:t>
      </w:r>
    </w:p>
    <w:p w14:paraId="73DF3E30" w14:textId="0CB0DAEB" w:rsidR="009A51E9" w:rsidRPr="006F29EE" w:rsidRDefault="00877597" w:rsidP="006F29EE">
      <w:pPr>
        <w:spacing w:line="240" w:lineRule="auto"/>
        <w:jc w:val="both"/>
        <w:rPr>
          <w:rFonts w:ascii="Arial" w:hAnsi="Arial" w:cs="Arial"/>
          <w:sz w:val="20"/>
          <w:szCs w:val="20"/>
        </w:rPr>
      </w:pPr>
      <w:r w:rsidRPr="00311500">
        <w:rPr>
          <w:rFonts w:ascii="Arial" w:hAnsi="Arial" w:cs="Arial"/>
          <w:sz w:val="20"/>
          <w:szCs w:val="20"/>
        </w:rPr>
        <w:t xml:space="preserve">This </w:t>
      </w:r>
      <w:r w:rsidR="009A51E9" w:rsidRPr="00311500">
        <w:rPr>
          <w:rFonts w:ascii="Arial" w:hAnsi="Arial" w:cs="Arial"/>
          <w:sz w:val="20"/>
          <w:szCs w:val="20"/>
        </w:rPr>
        <w:t>Agreement and the Privacy Policy</w:t>
      </w:r>
      <w:r w:rsidR="00311500">
        <w:rPr>
          <w:rFonts w:ascii="Arial" w:hAnsi="Arial" w:cs="Arial"/>
          <w:sz w:val="20"/>
          <w:szCs w:val="20"/>
        </w:rPr>
        <w:t xml:space="preserve"> constitute</w:t>
      </w:r>
      <w:r w:rsidRPr="00311500">
        <w:rPr>
          <w:rFonts w:ascii="Arial" w:hAnsi="Arial" w:cs="Arial"/>
          <w:sz w:val="20"/>
          <w:szCs w:val="20"/>
        </w:rPr>
        <w:t xml:space="preserve"> the entire understanding and agreement with respect to the subject matter hereof and cannot be amended except by a written instrument signed by the parties hereto.  </w:t>
      </w:r>
    </w:p>
    <w:p w14:paraId="52E5F822" w14:textId="470D9228" w:rsidR="00877597" w:rsidRPr="002B64CC" w:rsidDel="000115DF" w:rsidRDefault="00877597" w:rsidP="00877597">
      <w:pPr>
        <w:jc w:val="both"/>
        <w:rPr>
          <w:del w:id="15" w:author="Austin Cox" w:date="2020-02-24T19:23:00Z"/>
          <w:rFonts w:ascii="Arial" w:hAnsi="Arial"/>
          <w:b/>
          <w:caps/>
          <w:sz w:val="20"/>
          <w:szCs w:val="20"/>
        </w:rPr>
      </w:pPr>
      <w:commentRangeStart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10E0" w:rsidDel="000115DF" w14:paraId="26D49207" w14:textId="7F4EE1BE" w:rsidTr="00E010E0">
        <w:trPr>
          <w:del w:id="17" w:author="Austin Cox" w:date="2020-02-24T19:23:00Z"/>
        </w:trPr>
        <w:tc>
          <w:tcPr>
            <w:tcW w:w="4675" w:type="dxa"/>
          </w:tcPr>
          <w:p w14:paraId="5B6D143B" w14:textId="6EACDED9" w:rsidR="00E010E0" w:rsidDel="000115DF" w:rsidRDefault="00E010E0" w:rsidP="00F610A3">
            <w:pPr>
              <w:jc w:val="both"/>
              <w:rPr>
                <w:del w:id="18" w:author="Austin Cox" w:date="2020-02-24T19:23:00Z"/>
                <w:rFonts w:ascii="Arial" w:hAnsi="Arial" w:cs="Arial"/>
                <w:caps/>
                <w:sz w:val="20"/>
                <w:szCs w:val="20"/>
              </w:rPr>
            </w:pPr>
          </w:p>
        </w:tc>
        <w:tc>
          <w:tcPr>
            <w:tcW w:w="4675" w:type="dxa"/>
          </w:tcPr>
          <w:p w14:paraId="02ADFA26" w14:textId="78EE2543" w:rsidR="00E010E0" w:rsidDel="000115DF" w:rsidRDefault="00E010E0" w:rsidP="00F610A3">
            <w:pPr>
              <w:jc w:val="both"/>
              <w:rPr>
                <w:del w:id="19" w:author="Austin Cox" w:date="2020-02-24T19:23:00Z"/>
                <w:rFonts w:ascii="Arial" w:hAnsi="Arial" w:cs="Arial"/>
                <w:caps/>
                <w:sz w:val="20"/>
                <w:szCs w:val="20"/>
              </w:rPr>
            </w:pPr>
          </w:p>
          <w:p w14:paraId="676227B1" w14:textId="6318740C" w:rsidR="00E010E0" w:rsidDel="000115DF" w:rsidRDefault="00E010E0" w:rsidP="00F610A3">
            <w:pPr>
              <w:jc w:val="both"/>
              <w:rPr>
                <w:del w:id="20" w:author="Austin Cox" w:date="2020-02-24T19:23:00Z"/>
                <w:rFonts w:ascii="Arial" w:hAnsi="Arial" w:cs="Arial"/>
                <w:caps/>
                <w:sz w:val="20"/>
                <w:szCs w:val="20"/>
              </w:rPr>
            </w:pPr>
          </w:p>
          <w:p w14:paraId="3B99B1BB" w14:textId="0779AED2" w:rsidR="00E010E0" w:rsidDel="000115DF" w:rsidRDefault="00E010E0" w:rsidP="00E010E0">
            <w:pPr>
              <w:tabs>
                <w:tab w:val="left" w:pos="3945"/>
              </w:tabs>
              <w:jc w:val="both"/>
              <w:rPr>
                <w:del w:id="21" w:author="Austin Cox" w:date="2020-02-24T19:23:00Z"/>
                <w:rFonts w:ascii="Arial" w:hAnsi="Arial" w:cs="Arial"/>
                <w:caps/>
                <w:sz w:val="20"/>
                <w:szCs w:val="20"/>
                <w:u w:val="single"/>
              </w:rPr>
            </w:pPr>
            <w:del w:id="22" w:author="Austin Cox" w:date="2020-02-24T19:23:00Z">
              <w:r w:rsidDel="000115DF">
                <w:rPr>
                  <w:rFonts w:ascii="Arial" w:hAnsi="Arial" w:cs="Arial"/>
                  <w:caps/>
                  <w:sz w:val="20"/>
                  <w:szCs w:val="20"/>
                  <w:u w:val="single"/>
                </w:rPr>
                <w:tab/>
              </w:r>
            </w:del>
          </w:p>
          <w:p w14:paraId="12442A27" w14:textId="0C5E477C" w:rsidR="00E010E0" w:rsidDel="000115DF" w:rsidRDefault="00E010E0" w:rsidP="00E010E0">
            <w:pPr>
              <w:tabs>
                <w:tab w:val="left" w:pos="3945"/>
              </w:tabs>
              <w:jc w:val="both"/>
              <w:rPr>
                <w:del w:id="23" w:author="Austin Cox" w:date="2020-02-24T19:23:00Z"/>
                <w:rFonts w:ascii="Arial" w:hAnsi="Arial" w:cs="Arial"/>
                <w:sz w:val="20"/>
                <w:szCs w:val="20"/>
                <w:vertAlign w:val="superscript"/>
              </w:rPr>
            </w:pPr>
            <w:del w:id="24" w:author="Austin Cox" w:date="2020-02-24T19:23:00Z">
              <w:r w:rsidRPr="00E010E0" w:rsidDel="000115DF">
                <w:rPr>
                  <w:rFonts w:ascii="Arial" w:hAnsi="Arial" w:cs="Arial"/>
                  <w:sz w:val="20"/>
                  <w:szCs w:val="20"/>
                  <w:vertAlign w:val="superscript"/>
                </w:rPr>
                <w:delText>Signature</w:delText>
              </w:r>
            </w:del>
          </w:p>
          <w:p w14:paraId="5C11DE20" w14:textId="17E91D6A" w:rsidR="00E010E0" w:rsidDel="000115DF" w:rsidRDefault="00E010E0" w:rsidP="00E010E0">
            <w:pPr>
              <w:tabs>
                <w:tab w:val="left" w:pos="3945"/>
              </w:tabs>
              <w:jc w:val="both"/>
              <w:rPr>
                <w:del w:id="25" w:author="Austin Cox" w:date="2020-02-24T19:23:00Z"/>
                <w:rFonts w:ascii="Arial" w:hAnsi="Arial" w:cs="Arial"/>
                <w:sz w:val="20"/>
                <w:szCs w:val="20"/>
              </w:rPr>
            </w:pPr>
          </w:p>
          <w:p w14:paraId="3483682A" w14:textId="3A8768A7" w:rsidR="00E010E0" w:rsidDel="000115DF" w:rsidRDefault="00836CBE" w:rsidP="00E010E0">
            <w:pPr>
              <w:tabs>
                <w:tab w:val="left" w:pos="3945"/>
              </w:tabs>
              <w:jc w:val="both"/>
              <w:rPr>
                <w:del w:id="26" w:author="Austin Cox" w:date="2020-02-24T19:23:00Z"/>
                <w:rFonts w:ascii="Arial" w:hAnsi="Arial" w:cs="Arial"/>
                <w:sz w:val="20"/>
                <w:szCs w:val="20"/>
                <w:u w:val="single"/>
              </w:rPr>
            </w:pPr>
            <w:del w:id="27" w:author="Austin Cox" w:date="2020-02-24T19:23:00Z">
              <w:r w:rsidDel="000115DF">
                <w:rPr>
                  <w:rFonts w:ascii="Arial" w:hAnsi="Arial" w:cs="Arial"/>
                  <w:sz w:val="20"/>
                  <w:szCs w:val="20"/>
                  <w:u w:val="single"/>
                </w:rPr>
                <w:tab/>
              </w:r>
            </w:del>
          </w:p>
          <w:p w14:paraId="303FD45F" w14:textId="4A47EFC9" w:rsidR="00836CBE" w:rsidRPr="00836CBE" w:rsidDel="000115DF" w:rsidRDefault="00836CBE" w:rsidP="00E010E0">
            <w:pPr>
              <w:tabs>
                <w:tab w:val="left" w:pos="3945"/>
              </w:tabs>
              <w:jc w:val="both"/>
              <w:rPr>
                <w:del w:id="28" w:author="Austin Cox" w:date="2020-02-24T19:23:00Z"/>
                <w:rFonts w:ascii="Arial" w:hAnsi="Arial" w:cs="Arial"/>
                <w:sz w:val="20"/>
                <w:szCs w:val="20"/>
                <w:vertAlign w:val="superscript"/>
              </w:rPr>
            </w:pPr>
            <w:del w:id="29" w:author="Austin Cox" w:date="2020-02-24T19:23:00Z">
              <w:r w:rsidDel="000115DF">
                <w:rPr>
                  <w:rFonts w:ascii="Arial" w:hAnsi="Arial" w:cs="Arial"/>
                  <w:sz w:val="20"/>
                  <w:szCs w:val="20"/>
                  <w:vertAlign w:val="superscript"/>
                </w:rPr>
                <w:delText xml:space="preserve">Printed </w:delText>
              </w:r>
              <w:r w:rsidRPr="00836CBE" w:rsidDel="000115DF">
                <w:rPr>
                  <w:rFonts w:ascii="Arial" w:hAnsi="Arial" w:cs="Arial"/>
                  <w:sz w:val="20"/>
                  <w:szCs w:val="20"/>
                  <w:vertAlign w:val="superscript"/>
                </w:rPr>
                <w:delText>Name</w:delText>
              </w:r>
            </w:del>
          </w:p>
          <w:p w14:paraId="1BC3146F" w14:textId="44C6C497" w:rsidR="00836CBE" w:rsidDel="000115DF" w:rsidRDefault="00836CBE" w:rsidP="00836CBE">
            <w:pPr>
              <w:tabs>
                <w:tab w:val="left" w:pos="3945"/>
              </w:tabs>
              <w:jc w:val="both"/>
              <w:rPr>
                <w:del w:id="30" w:author="Austin Cox" w:date="2020-02-24T19:23:00Z"/>
                <w:rFonts w:ascii="Arial" w:hAnsi="Arial" w:cs="Arial"/>
                <w:sz w:val="20"/>
                <w:szCs w:val="20"/>
              </w:rPr>
            </w:pPr>
          </w:p>
          <w:p w14:paraId="25F3AA96" w14:textId="36E1E937" w:rsidR="00836CBE" w:rsidDel="000115DF" w:rsidRDefault="00836CBE" w:rsidP="00836CBE">
            <w:pPr>
              <w:tabs>
                <w:tab w:val="left" w:pos="3945"/>
              </w:tabs>
              <w:jc w:val="both"/>
              <w:rPr>
                <w:del w:id="31" w:author="Austin Cox" w:date="2020-02-24T19:23:00Z"/>
                <w:rFonts w:ascii="Arial" w:hAnsi="Arial" w:cs="Arial"/>
                <w:sz w:val="20"/>
                <w:szCs w:val="20"/>
                <w:u w:val="single"/>
              </w:rPr>
            </w:pPr>
            <w:del w:id="32" w:author="Austin Cox" w:date="2020-02-24T19:23:00Z">
              <w:r w:rsidDel="000115DF">
                <w:rPr>
                  <w:rFonts w:ascii="Arial" w:hAnsi="Arial" w:cs="Arial"/>
                  <w:sz w:val="20"/>
                  <w:szCs w:val="20"/>
                  <w:u w:val="single"/>
                </w:rPr>
                <w:tab/>
              </w:r>
            </w:del>
          </w:p>
          <w:p w14:paraId="0FE4022E" w14:textId="4934A684" w:rsidR="00836CBE" w:rsidRPr="00836CBE" w:rsidDel="000115DF" w:rsidRDefault="00836CBE" w:rsidP="00836CBE">
            <w:pPr>
              <w:tabs>
                <w:tab w:val="left" w:pos="3945"/>
              </w:tabs>
              <w:jc w:val="both"/>
              <w:rPr>
                <w:del w:id="33" w:author="Austin Cox" w:date="2020-02-24T19:23:00Z"/>
                <w:rFonts w:ascii="Arial" w:hAnsi="Arial" w:cs="Arial"/>
                <w:sz w:val="20"/>
                <w:szCs w:val="20"/>
                <w:vertAlign w:val="superscript"/>
              </w:rPr>
            </w:pPr>
            <w:del w:id="34" w:author="Austin Cox" w:date="2020-02-24T19:23:00Z">
              <w:r w:rsidDel="000115DF">
                <w:rPr>
                  <w:rFonts w:ascii="Arial" w:hAnsi="Arial" w:cs="Arial"/>
                  <w:sz w:val="20"/>
                  <w:szCs w:val="20"/>
                  <w:vertAlign w:val="superscript"/>
                </w:rPr>
                <w:delText>Date</w:delText>
              </w:r>
            </w:del>
          </w:p>
          <w:p w14:paraId="39344F57" w14:textId="03E4E5C1" w:rsidR="00E010E0" w:rsidRPr="00E010E0" w:rsidDel="000115DF" w:rsidRDefault="00E010E0" w:rsidP="00E010E0">
            <w:pPr>
              <w:tabs>
                <w:tab w:val="left" w:pos="3945"/>
              </w:tabs>
              <w:jc w:val="both"/>
              <w:rPr>
                <w:del w:id="35" w:author="Austin Cox" w:date="2020-02-24T19:23:00Z"/>
                <w:rFonts w:ascii="Arial" w:hAnsi="Arial" w:cs="Arial"/>
                <w:sz w:val="20"/>
                <w:szCs w:val="20"/>
                <w:u w:val="single"/>
                <w:vertAlign w:val="superscript"/>
              </w:rPr>
            </w:pPr>
          </w:p>
        </w:tc>
      </w:tr>
    </w:tbl>
    <w:commentRangeEnd w:id="16"/>
    <w:p w14:paraId="43F2CCB7" w14:textId="77777777" w:rsidR="00877597" w:rsidRPr="009768DF" w:rsidRDefault="00615ECA" w:rsidP="00F610A3">
      <w:pPr>
        <w:spacing w:line="240" w:lineRule="auto"/>
        <w:jc w:val="both"/>
        <w:rPr>
          <w:rFonts w:ascii="Arial" w:hAnsi="Arial" w:cs="Arial"/>
          <w:caps/>
          <w:sz w:val="20"/>
          <w:szCs w:val="20"/>
        </w:rPr>
      </w:pPr>
      <w:r>
        <w:rPr>
          <w:rStyle w:val="CommentReference"/>
        </w:rPr>
        <w:commentReference w:id="16"/>
      </w:r>
    </w:p>
    <w:sectPr w:rsidR="00877597" w:rsidRPr="009768DF">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harles Vos" w:date="2020-01-24T14:06:00Z" w:initials="CV">
    <w:p w14:paraId="6BF98D90" w14:textId="32C42ABB" w:rsidR="00615ECA" w:rsidRDefault="00615ECA">
      <w:pPr>
        <w:pStyle w:val="CommentText"/>
      </w:pPr>
      <w:r>
        <w:rPr>
          <w:rStyle w:val="CommentReference"/>
        </w:rPr>
        <w:annotationRef/>
      </w:r>
      <w:r>
        <w:t>NOTE: Do not include signature block in Click-Through Version of these Terms within the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F98D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F98D90" w16cid:durableId="21D578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3BCFF" w14:textId="77777777" w:rsidR="00EF32DC" w:rsidRDefault="00EF32DC" w:rsidP="00143022">
      <w:pPr>
        <w:spacing w:after="0" w:line="240" w:lineRule="auto"/>
      </w:pPr>
      <w:r>
        <w:separator/>
      </w:r>
    </w:p>
  </w:endnote>
  <w:endnote w:type="continuationSeparator" w:id="0">
    <w:p w14:paraId="512EC86F" w14:textId="77777777" w:rsidR="00EF32DC" w:rsidRDefault="00EF32DC" w:rsidP="0014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1B4EB" w14:textId="5FC54594" w:rsidR="001A3AC9" w:rsidRDefault="00712F1E">
    <w:pPr>
      <w:pStyle w:val="Footer"/>
    </w:pPr>
    <w:r w:rsidRPr="00712F1E">
      <w:t xml:space="preserve">Terms </w:t>
    </w:r>
    <w:r>
      <w:t>o</w:t>
    </w:r>
    <w:r w:rsidRPr="00712F1E">
      <w:t>f Use</w:t>
    </w:r>
    <w:r w:rsidR="001A3AC9">
      <w:tab/>
    </w:r>
    <w:r w:rsidR="001A3AC9">
      <w:tab/>
      <w:t xml:space="preserve">Page </w:t>
    </w:r>
    <w:r w:rsidR="001A3AC9">
      <w:fldChar w:fldCharType="begin"/>
    </w:r>
    <w:r w:rsidR="001A3AC9">
      <w:instrText xml:space="preserve"> PAGE   \* MERGEFORMAT </w:instrText>
    </w:r>
    <w:r w:rsidR="001A3AC9">
      <w:fldChar w:fldCharType="separate"/>
    </w:r>
    <w:r w:rsidR="00060C18">
      <w:rPr>
        <w:noProof/>
      </w:rPr>
      <w:t>3</w:t>
    </w:r>
    <w:r w:rsidR="001A3AC9">
      <w:rPr>
        <w:noProof/>
      </w:rPr>
      <w:fldChar w:fldCharType="end"/>
    </w:r>
    <w:r w:rsidR="001A3AC9">
      <w:rPr>
        <w:noProof/>
      </w:rPr>
      <w:t xml:space="preserve"> of </w:t>
    </w:r>
    <w:r w:rsidR="001A3AC9">
      <w:rPr>
        <w:noProof/>
      </w:rPr>
      <w:fldChar w:fldCharType="begin"/>
    </w:r>
    <w:r w:rsidR="001A3AC9">
      <w:rPr>
        <w:noProof/>
      </w:rPr>
      <w:instrText xml:space="preserve"> NUMPAGES   \* MERGEFORMAT </w:instrText>
    </w:r>
    <w:r w:rsidR="001A3AC9">
      <w:rPr>
        <w:noProof/>
      </w:rPr>
      <w:fldChar w:fldCharType="separate"/>
    </w:r>
    <w:r w:rsidR="00060C18">
      <w:rPr>
        <w:noProof/>
      </w:rPr>
      <w:t>5</w:t>
    </w:r>
    <w:r w:rsidR="001A3AC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C6F34" w14:textId="77777777" w:rsidR="00EF32DC" w:rsidRDefault="00EF32DC" w:rsidP="00143022">
      <w:pPr>
        <w:spacing w:after="0" w:line="240" w:lineRule="auto"/>
      </w:pPr>
      <w:r>
        <w:separator/>
      </w:r>
    </w:p>
  </w:footnote>
  <w:footnote w:type="continuationSeparator" w:id="0">
    <w:p w14:paraId="16DE73A0" w14:textId="77777777" w:rsidR="00EF32DC" w:rsidRDefault="00EF32DC" w:rsidP="00143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E99"/>
    <w:multiLevelType w:val="hybridMultilevel"/>
    <w:tmpl w:val="C2641FB6"/>
    <w:lvl w:ilvl="0" w:tplc="113A39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227DD"/>
    <w:multiLevelType w:val="hybridMultilevel"/>
    <w:tmpl w:val="B8148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A54B8"/>
    <w:multiLevelType w:val="hybridMultilevel"/>
    <w:tmpl w:val="D2E073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70D0"/>
    <w:multiLevelType w:val="hybridMultilevel"/>
    <w:tmpl w:val="39FCC4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Cox">
    <w15:presenceInfo w15:providerId="AD" w15:userId="S::ACox@win.cccis.com::e9d97823-0262-4721-8e43-b2ef20a96990"/>
  </w15:person>
  <w15:person w15:author="Senthil Sadasivam">
    <w15:presenceInfo w15:providerId="AD" w15:userId="S::ssadasiv@win.cccis.com::68618c35-658f-4411-a2d7-f62af8c9d4fd"/>
  </w15:person>
  <w15:person w15:author="Charles Vos">
    <w15:presenceInfo w15:providerId="AD" w15:userId="S-1-5-21-85988526-10887670-1341851483-43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24"/>
    <w:rsid w:val="000042FC"/>
    <w:rsid w:val="000115DF"/>
    <w:rsid w:val="0001502F"/>
    <w:rsid w:val="0002362F"/>
    <w:rsid w:val="00060C18"/>
    <w:rsid w:val="000C25B6"/>
    <w:rsid w:val="000E3A7C"/>
    <w:rsid w:val="000E60E3"/>
    <w:rsid w:val="000F0A07"/>
    <w:rsid w:val="00143022"/>
    <w:rsid w:val="001759B9"/>
    <w:rsid w:val="001A3AC9"/>
    <w:rsid w:val="001C2A60"/>
    <w:rsid w:val="002214EE"/>
    <w:rsid w:val="00241088"/>
    <w:rsid w:val="00266E3B"/>
    <w:rsid w:val="002B64CC"/>
    <w:rsid w:val="002E1DC9"/>
    <w:rsid w:val="00310565"/>
    <w:rsid w:val="00311500"/>
    <w:rsid w:val="00311F0E"/>
    <w:rsid w:val="003A16D9"/>
    <w:rsid w:val="003E7603"/>
    <w:rsid w:val="004D4224"/>
    <w:rsid w:val="00504628"/>
    <w:rsid w:val="0050569E"/>
    <w:rsid w:val="00526E67"/>
    <w:rsid w:val="005B601F"/>
    <w:rsid w:val="00615ECA"/>
    <w:rsid w:val="006342C1"/>
    <w:rsid w:val="006431AD"/>
    <w:rsid w:val="006500F7"/>
    <w:rsid w:val="00667E7A"/>
    <w:rsid w:val="006721C6"/>
    <w:rsid w:val="0067312C"/>
    <w:rsid w:val="006800D1"/>
    <w:rsid w:val="006926EB"/>
    <w:rsid w:val="006B13E2"/>
    <w:rsid w:val="006C43F5"/>
    <w:rsid w:val="006D7944"/>
    <w:rsid w:val="006F29EE"/>
    <w:rsid w:val="0071189E"/>
    <w:rsid w:val="00712F1E"/>
    <w:rsid w:val="0073161E"/>
    <w:rsid w:val="00836CBE"/>
    <w:rsid w:val="00877597"/>
    <w:rsid w:val="0088086C"/>
    <w:rsid w:val="00935997"/>
    <w:rsid w:val="009768DF"/>
    <w:rsid w:val="009A51E9"/>
    <w:rsid w:val="009E3883"/>
    <w:rsid w:val="00A82DA9"/>
    <w:rsid w:val="00AA759F"/>
    <w:rsid w:val="00AC7278"/>
    <w:rsid w:val="00AE1807"/>
    <w:rsid w:val="00B24DBC"/>
    <w:rsid w:val="00BA4E01"/>
    <w:rsid w:val="00BC69F4"/>
    <w:rsid w:val="00BE7A19"/>
    <w:rsid w:val="00C9351E"/>
    <w:rsid w:val="00CB1889"/>
    <w:rsid w:val="00D27A98"/>
    <w:rsid w:val="00D67C09"/>
    <w:rsid w:val="00DA23A6"/>
    <w:rsid w:val="00DA5D3C"/>
    <w:rsid w:val="00DB24E1"/>
    <w:rsid w:val="00E010E0"/>
    <w:rsid w:val="00E13AAD"/>
    <w:rsid w:val="00E2696D"/>
    <w:rsid w:val="00E94439"/>
    <w:rsid w:val="00E96231"/>
    <w:rsid w:val="00EF32DC"/>
    <w:rsid w:val="00F37098"/>
    <w:rsid w:val="00F610A3"/>
    <w:rsid w:val="00F7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9632"/>
  <w15:chartTrackingRefBased/>
  <w15:docId w15:val="{6CF643F1-029A-4B16-87ED-EF2520EA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24"/>
    <w:pPr>
      <w:ind w:left="720"/>
      <w:contextualSpacing/>
    </w:pPr>
  </w:style>
  <w:style w:type="table" w:styleId="TableGrid">
    <w:name w:val="Table Grid"/>
    <w:basedOn w:val="TableNormal"/>
    <w:uiPriority w:val="39"/>
    <w:rsid w:val="00E01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6CBE"/>
    <w:rPr>
      <w:sz w:val="16"/>
      <w:szCs w:val="16"/>
    </w:rPr>
  </w:style>
  <w:style w:type="paragraph" w:styleId="CommentText">
    <w:name w:val="annotation text"/>
    <w:basedOn w:val="Normal"/>
    <w:link w:val="CommentTextChar"/>
    <w:uiPriority w:val="99"/>
    <w:semiHidden/>
    <w:unhideWhenUsed/>
    <w:rsid w:val="00836CBE"/>
    <w:pPr>
      <w:spacing w:line="240" w:lineRule="auto"/>
    </w:pPr>
    <w:rPr>
      <w:sz w:val="20"/>
      <w:szCs w:val="20"/>
    </w:rPr>
  </w:style>
  <w:style w:type="character" w:customStyle="1" w:styleId="CommentTextChar">
    <w:name w:val="Comment Text Char"/>
    <w:basedOn w:val="DefaultParagraphFont"/>
    <w:link w:val="CommentText"/>
    <w:uiPriority w:val="99"/>
    <w:semiHidden/>
    <w:rsid w:val="00836CBE"/>
    <w:rPr>
      <w:sz w:val="20"/>
      <w:szCs w:val="20"/>
    </w:rPr>
  </w:style>
  <w:style w:type="paragraph" w:styleId="CommentSubject">
    <w:name w:val="annotation subject"/>
    <w:basedOn w:val="CommentText"/>
    <w:next w:val="CommentText"/>
    <w:link w:val="CommentSubjectChar"/>
    <w:uiPriority w:val="99"/>
    <w:semiHidden/>
    <w:unhideWhenUsed/>
    <w:rsid w:val="00836CBE"/>
    <w:rPr>
      <w:b/>
      <w:bCs/>
    </w:rPr>
  </w:style>
  <w:style w:type="character" w:customStyle="1" w:styleId="CommentSubjectChar">
    <w:name w:val="Comment Subject Char"/>
    <w:basedOn w:val="CommentTextChar"/>
    <w:link w:val="CommentSubject"/>
    <w:uiPriority w:val="99"/>
    <w:semiHidden/>
    <w:rsid w:val="00836CBE"/>
    <w:rPr>
      <w:b/>
      <w:bCs/>
      <w:sz w:val="20"/>
      <w:szCs w:val="20"/>
    </w:rPr>
  </w:style>
  <w:style w:type="paragraph" w:styleId="BalloonText">
    <w:name w:val="Balloon Text"/>
    <w:basedOn w:val="Normal"/>
    <w:link w:val="BalloonTextChar"/>
    <w:uiPriority w:val="99"/>
    <w:semiHidden/>
    <w:unhideWhenUsed/>
    <w:rsid w:val="0083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CBE"/>
    <w:rPr>
      <w:rFonts w:ascii="Segoe UI" w:hAnsi="Segoe UI" w:cs="Segoe UI"/>
      <w:sz w:val="18"/>
      <w:szCs w:val="18"/>
    </w:rPr>
  </w:style>
  <w:style w:type="paragraph" w:styleId="Header">
    <w:name w:val="header"/>
    <w:basedOn w:val="Normal"/>
    <w:link w:val="HeaderChar"/>
    <w:uiPriority w:val="99"/>
    <w:unhideWhenUsed/>
    <w:rsid w:val="00143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022"/>
  </w:style>
  <w:style w:type="paragraph" w:styleId="Footer">
    <w:name w:val="footer"/>
    <w:basedOn w:val="Normal"/>
    <w:link w:val="FooterChar"/>
    <w:uiPriority w:val="99"/>
    <w:unhideWhenUsed/>
    <w:rsid w:val="00143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022"/>
  </w:style>
  <w:style w:type="character" w:customStyle="1" w:styleId="Heading1Char">
    <w:name w:val="Heading 1 Char"/>
    <w:basedOn w:val="DefaultParagraphFont"/>
    <w:link w:val="Heading1"/>
    <w:uiPriority w:val="9"/>
    <w:rsid w:val="002E1DC9"/>
    <w:rPr>
      <w:rFonts w:asciiTheme="majorHAnsi" w:eastAsiaTheme="majorEastAsia" w:hAnsiTheme="majorHAnsi" w:cstheme="majorBidi"/>
      <w:color w:val="2F5496" w:themeColor="accent1" w:themeShade="BF"/>
      <w:sz w:val="32"/>
      <w:szCs w:val="32"/>
    </w:rPr>
  </w:style>
  <w:style w:type="paragraph" w:customStyle="1" w:styleId="Bodyclause">
    <w:name w:val="Body  clause"/>
    <w:basedOn w:val="Normal"/>
    <w:next w:val="Heading1"/>
    <w:link w:val="BodyclauseChar"/>
    <w:rsid w:val="002E1DC9"/>
    <w:pPr>
      <w:spacing w:before="240" w:after="120" w:line="300" w:lineRule="atLeast"/>
      <w:ind w:firstLine="720"/>
    </w:pPr>
    <w:rPr>
      <w:rFonts w:ascii="Times New Roman" w:eastAsia="Times New Roman" w:hAnsi="Times New Roman" w:cs="Times New Roman"/>
      <w:sz w:val="24"/>
      <w:szCs w:val="24"/>
    </w:rPr>
  </w:style>
  <w:style w:type="character" w:customStyle="1" w:styleId="BodyclauseChar">
    <w:name w:val="Body  clause Char"/>
    <w:link w:val="Bodyclause"/>
    <w:rsid w:val="002E1DC9"/>
    <w:rPr>
      <w:rFonts w:ascii="Times New Roman" w:eastAsia="Times New Roman" w:hAnsi="Times New Roman" w:cs="Times New Roman"/>
      <w:sz w:val="24"/>
      <w:szCs w:val="24"/>
    </w:rPr>
  </w:style>
  <w:style w:type="paragraph" w:customStyle="1" w:styleId="MemoTitle">
    <w:name w:val="MemoTitle"/>
    <w:basedOn w:val="Normal"/>
    <w:rsid w:val="002E1DC9"/>
    <w:pPr>
      <w:spacing w:after="0" w:line="300" w:lineRule="atLeast"/>
    </w:pPr>
    <w:rPr>
      <w:rFonts w:ascii="Times New Roman Bold" w:eastAsia="Times New Roman" w:hAnsi="Times New Roman Bold" w:cs="Times New Roman"/>
      <w:b/>
      <w:sz w:val="24"/>
      <w:szCs w:val="24"/>
      <w:u w:val="single"/>
    </w:rPr>
  </w:style>
  <w:style w:type="paragraph" w:styleId="BlockText">
    <w:name w:val="Block Text"/>
    <w:basedOn w:val="Normal"/>
    <w:link w:val="BlockTextChar"/>
    <w:qFormat/>
    <w:rsid w:val="00311F0E"/>
    <w:pPr>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311F0E"/>
    <w:rPr>
      <w:rFonts w:ascii="Times New Roman" w:eastAsiaTheme="minorEastAsia" w:hAnsi="Times New Roman"/>
      <w:iCs/>
      <w:sz w:val="24"/>
      <w:szCs w:val="24"/>
    </w:rPr>
  </w:style>
  <w:style w:type="paragraph" w:styleId="FootnoteText">
    <w:name w:val="footnote text"/>
    <w:basedOn w:val="Normal"/>
    <w:next w:val="Normal"/>
    <w:link w:val="FootnoteTextChar"/>
    <w:autoRedefine/>
    <w:semiHidden/>
    <w:rsid w:val="00311F0E"/>
    <w:pPr>
      <w:spacing w:after="200" w:line="240" w:lineRule="auto"/>
      <w:ind w:left="360" w:hanging="360"/>
    </w:pPr>
    <w:rPr>
      <w:rFonts w:ascii="Calibri" w:hAnsi="Calibri"/>
      <w:sz w:val="19"/>
      <w:szCs w:val="18"/>
    </w:rPr>
  </w:style>
  <w:style w:type="character" w:customStyle="1" w:styleId="FootnoteTextChar">
    <w:name w:val="Footnote Text Char"/>
    <w:basedOn w:val="DefaultParagraphFont"/>
    <w:link w:val="FootnoteText"/>
    <w:semiHidden/>
    <w:rsid w:val="00311F0E"/>
    <w:rPr>
      <w:rFonts w:ascii="Calibri" w:hAnsi="Calibri"/>
      <w:sz w:val="19"/>
      <w:szCs w:val="18"/>
    </w:rPr>
  </w:style>
  <w:style w:type="character" w:styleId="FootnoteReference">
    <w:name w:val="footnote reference"/>
    <w:basedOn w:val="DefaultParagraphFont"/>
    <w:uiPriority w:val="99"/>
    <w:semiHidden/>
    <w:unhideWhenUsed/>
    <w:rsid w:val="00311F0E"/>
    <w:rPr>
      <w:vertAlign w:val="superscript"/>
    </w:rPr>
  </w:style>
  <w:style w:type="character" w:styleId="Hyperlink">
    <w:name w:val="Hyperlink"/>
    <w:basedOn w:val="DefaultParagraphFont"/>
    <w:uiPriority w:val="99"/>
    <w:semiHidden/>
    <w:unhideWhenUsed/>
    <w:rsid w:val="000F0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1</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c:creator>
  <cp:keywords/>
  <dc:description/>
  <cp:lastModifiedBy>Senthil Sadasivam</cp:lastModifiedBy>
  <cp:revision>7</cp:revision>
  <cp:lastPrinted>2020-03-18T20:56:00Z</cp:lastPrinted>
  <dcterms:created xsi:type="dcterms:W3CDTF">2020-02-25T01:26:00Z</dcterms:created>
  <dcterms:modified xsi:type="dcterms:W3CDTF">2020-03-19T19:25:00Z</dcterms:modified>
</cp:coreProperties>
</file>